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B3E" w:rsidRPr="003A3F3B" w:rsidRDefault="00D05B3E" w:rsidP="00D05B3E">
      <w:pPr>
        <w:pStyle w:val="Title"/>
        <w:rPr>
          <w:rFonts w:ascii="Myriad Pro" w:hAnsi="Myriad Pro"/>
          <w:color w:val="365F91" w:themeColor="accent1" w:themeShade="BF"/>
          <w:sz w:val="28"/>
          <w:szCs w:val="28"/>
        </w:rPr>
      </w:pPr>
      <w:r w:rsidRPr="003A3F3B">
        <w:rPr>
          <w:rFonts w:ascii="Myriad Pro" w:hAnsi="Myriad Pro"/>
        </w:rPr>
        <w:t>Enrich S</w:t>
      </w:r>
      <w:r w:rsidR="00FE7084">
        <w:rPr>
          <w:rFonts w:ascii="Myriad Pro" w:hAnsi="Myriad Pro"/>
        </w:rPr>
        <w:t>PED</w:t>
      </w:r>
      <w:r w:rsidRPr="003A3F3B">
        <w:rPr>
          <w:rFonts w:ascii="Myriad Pro" w:hAnsi="Myriad Pro"/>
        </w:rPr>
        <w:t xml:space="preserve"> Import File Specification</w:t>
      </w:r>
      <w:r w:rsidR="00795A12" w:rsidRPr="003A3F3B">
        <w:rPr>
          <w:rFonts w:ascii="Myriad Pro" w:hAnsi="Myriad Pro"/>
        </w:rPr>
        <w:t xml:space="preserve"> </w:t>
      </w:r>
      <w:r w:rsidR="00F703BD" w:rsidRPr="00C346B4">
        <w:rPr>
          <w:rFonts w:ascii="Myriad Pro" w:hAnsi="Myriad Pro"/>
          <w:sz w:val="34"/>
        </w:rPr>
        <w:t>(</w:t>
      </w:r>
      <w:r w:rsidR="00633BC1" w:rsidRPr="00C346B4">
        <w:rPr>
          <w:rFonts w:ascii="Myriad Pro" w:hAnsi="Myriad Pro"/>
          <w:sz w:val="34"/>
        </w:rPr>
        <w:t>ver</w:t>
      </w:r>
      <w:r w:rsidR="00A74DC5" w:rsidRPr="00C346B4">
        <w:rPr>
          <w:rFonts w:ascii="Myriad Pro" w:hAnsi="Myriad Pro"/>
          <w:sz w:val="34"/>
        </w:rPr>
        <w:t>.</w:t>
      </w:r>
      <w:r w:rsidR="00CF5608" w:rsidRPr="00C346B4">
        <w:rPr>
          <w:rFonts w:ascii="Myriad Pro" w:hAnsi="Myriad Pro"/>
          <w:sz w:val="34"/>
        </w:rPr>
        <w:t>2</w:t>
      </w:r>
      <w:r w:rsidR="00C346B4">
        <w:rPr>
          <w:rFonts w:ascii="Myriad Pro" w:hAnsi="Myriad Pro"/>
          <w:sz w:val="34"/>
        </w:rPr>
        <w:t>.1</w:t>
      </w:r>
      <w:r w:rsidR="00F703BD" w:rsidRPr="00C346B4">
        <w:rPr>
          <w:rFonts w:ascii="Myriad Pro" w:hAnsi="Myriad Pro"/>
          <w:sz w:val="34"/>
        </w:rPr>
        <w:t>)</w:t>
      </w:r>
    </w:p>
    <w:p w:rsidR="00D05B3E" w:rsidRPr="003A3F3B" w:rsidRDefault="00D05B3E" w:rsidP="00E64C1B">
      <w:pPr>
        <w:pStyle w:val="Heading1"/>
      </w:pPr>
      <w:r w:rsidRPr="003A3F3B">
        <w:t>Overview</w:t>
      </w:r>
    </w:p>
    <w:p w:rsidR="00AF4291" w:rsidRDefault="00AF4291" w:rsidP="00D05B3E">
      <w:pPr>
        <w:rPr>
          <w:rFonts w:ascii="Myriad Pro" w:hAnsi="Myriad Pro"/>
        </w:rPr>
      </w:pPr>
    </w:p>
    <w:p w:rsidR="00D05B3E" w:rsidRDefault="00D05B3E" w:rsidP="00D05B3E">
      <w:pPr>
        <w:rPr>
          <w:rFonts w:ascii="Myriad Pro" w:hAnsi="Myriad Pro"/>
        </w:rPr>
      </w:pPr>
      <w:r w:rsidRPr="003A3F3B">
        <w:rPr>
          <w:rFonts w:ascii="Myriad Pro" w:hAnsi="Myriad Pro"/>
        </w:rPr>
        <w:t>This document describes how Enrich can import S</w:t>
      </w:r>
      <w:r w:rsidR="00CF5608">
        <w:rPr>
          <w:rFonts w:ascii="Myriad Pro" w:hAnsi="Myriad Pro"/>
        </w:rPr>
        <w:t>PED</w:t>
      </w:r>
      <w:r w:rsidRPr="003A3F3B">
        <w:rPr>
          <w:rFonts w:ascii="Myriad Pro" w:hAnsi="Myriad Pro"/>
        </w:rPr>
        <w:t xml:space="preserve"> data from text files, rather than using the direct connect approach.</w:t>
      </w:r>
      <w:r w:rsidR="008D61AB" w:rsidRPr="003A3F3B">
        <w:rPr>
          <w:rFonts w:ascii="Myriad Pro" w:hAnsi="Myriad Pro"/>
        </w:rPr>
        <w:t xml:space="preserve">  When using the file-based imports district staff must create queries to export data from their </w:t>
      </w:r>
      <w:r w:rsidR="006F4E34">
        <w:rPr>
          <w:rFonts w:ascii="Myriad Pro" w:hAnsi="Myriad Pro"/>
        </w:rPr>
        <w:t>special education system</w:t>
      </w:r>
      <w:r w:rsidR="008D61AB" w:rsidRPr="003A3F3B">
        <w:rPr>
          <w:rFonts w:ascii="Myriad Pro" w:hAnsi="Myriad Pro"/>
        </w:rPr>
        <w:t xml:space="preserve"> daily into a set of text files that Enrich will import on a scheduled basis.</w:t>
      </w:r>
    </w:p>
    <w:p w:rsidR="006A299D" w:rsidRDefault="006A299D" w:rsidP="00D05B3E">
      <w:pPr>
        <w:rPr>
          <w:rFonts w:ascii="Myriad Pro" w:hAnsi="Myriad Pro"/>
        </w:rPr>
      </w:pPr>
    </w:p>
    <w:p w:rsidR="00465433" w:rsidRPr="00E64C1B" w:rsidRDefault="006A299D" w:rsidP="00E64C1B">
      <w:pPr>
        <w:pStyle w:val="Heading1"/>
      </w:pPr>
      <w:r w:rsidRPr="00E64C1B">
        <w:t xml:space="preserve">Updates </w:t>
      </w:r>
      <w:r w:rsidR="00465433" w:rsidRPr="00E64C1B">
        <w:t>from Previous Versions</w:t>
      </w:r>
    </w:p>
    <w:p w:rsidR="00C346B4" w:rsidRPr="00465433" w:rsidRDefault="00C346B4" w:rsidP="00C346B4">
      <w:pPr>
        <w:ind w:firstLine="360"/>
        <w:rPr>
          <w:rFonts w:ascii="Myriad Pro" w:eastAsiaTheme="majorEastAsia" w:hAnsi="Myriad Pro" w:cstheme="majorBidi"/>
          <w:bCs/>
          <w:color w:val="365F91" w:themeColor="accent1" w:themeShade="BF"/>
          <w:sz w:val="28"/>
          <w:szCs w:val="28"/>
        </w:rPr>
      </w:pPr>
      <w:r>
        <w:rPr>
          <w:rFonts w:ascii="Myriad Pro" w:eastAsiaTheme="majorEastAsia" w:hAnsi="Myriad Pro" w:cstheme="majorBidi"/>
          <w:bCs/>
          <w:color w:val="365F91" w:themeColor="accent1" w:themeShade="BF"/>
          <w:sz w:val="28"/>
          <w:szCs w:val="28"/>
        </w:rPr>
        <w:t>Version 2.1</w:t>
      </w:r>
    </w:p>
    <w:p w:rsidR="00C346B4" w:rsidRPr="006A299D" w:rsidRDefault="00C346B4" w:rsidP="00C346B4">
      <w:pPr>
        <w:pStyle w:val="ListParagraph"/>
        <w:numPr>
          <w:ilvl w:val="0"/>
          <w:numId w:val="4"/>
        </w:numPr>
        <w:rPr>
          <w:rFonts w:ascii="Myriad Pro" w:hAnsi="Myriad Pro"/>
        </w:rPr>
      </w:pPr>
      <w:r>
        <w:rPr>
          <w:rFonts w:ascii="Myriad Pro" w:hAnsi="Myriad Pro"/>
        </w:rPr>
        <w:t xml:space="preserve">Modified SPED data specification document format </w:t>
      </w:r>
      <w:r w:rsidR="00E64C1B">
        <w:rPr>
          <w:rFonts w:ascii="Myriad Pro" w:hAnsi="Myriad Pro"/>
        </w:rPr>
        <w:t>with suggestions of Sanjay</w:t>
      </w:r>
    </w:p>
    <w:p w:rsidR="00C346B4" w:rsidRPr="00465433" w:rsidRDefault="00C346B4" w:rsidP="00C346B4">
      <w:pPr>
        <w:ind w:firstLine="360"/>
        <w:rPr>
          <w:rFonts w:ascii="Myriad Pro" w:eastAsiaTheme="majorEastAsia" w:hAnsi="Myriad Pro" w:cstheme="majorBidi"/>
          <w:bCs/>
          <w:color w:val="365F91" w:themeColor="accent1" w:themeShade="BF"/>
          <w:sz w:val="28"/>
          <w:szCs w:val="28"/>
        </w:rPr>
      </w:pPr>
      <w:r>
        <w:rPr>
          <w:rFonts w:ascii="Myriad Pro" w:eastAsiaTheme="majorEastAsia" w:hAnsi="Myriad Pro" w:cstheme="majorBidi"/>
          <w:bCs/>
          <w:color w:val="365F91" w:themeColor="accent1" w:themeShade="BF"/>
          <w:sz w:val="28"/>
          <w:szCs w:val="28"/>
        </w:rPr>
        <w:t>Version 2</w:t>
      </w:r>
    </w:p>
    <w:p w:rsidR="00C346B4" w:rsidRPr="006A299D" w:rsidRDefault="00C346B4" w:rsidP="00C346B4">
      <w:pPr>
        <w:pStyle w:val="ListParagraph"/>
        <w:numPr>
          <w:ilvl w:val="0"/>
          <w:numId w:val="4"/>
        </w:numPr>
        <w:rPr>
          <w:rFonts w:ascii="Myriad Pro" w:hAnsi="Myriad Pro"/>
        </w:rPr>
      </w:pPr>
      <w:r>
        <w:rPr>
          <w:rFonts w:ascii="Myriad Pro" w:hAnsi="Myriad Pro"/>
        </w:rPr>
        <w:t>Modified SPED data specification document format which is similar to SIS data specification document.</w:t>
      </w:r>
    </w:p>
    <w:p w:rsidR="006A299D" w:rsidRPr="00465433" w:rsidRDefault="00465433" w:rsidP="00465433">
      <w:pPr>
        <w:ind w:firstLine="360"/>
        <w:rPr>
          <w:rFonts w:ascii="Myriad Pro" w:eastAsiaTheme="majorEastAsia" w:hAnsi="Myriad Pro" w:cstheme="majorBidi"/>
          <w:bCs/>
          <w:color w:val="365F91" w:themeColor="accent1" w:themeShade="BF"/>
          <w:sz w:val="28"/>
          <w:szCs w:val="28"/>
        </w:rPr>
      </w:pPr>
      <w:r>
        <w:rPr>
          <w:rFonts w:ascii="Myriad Pro" w:eastAsiaTheme="majorEastAsia" w:hAnsi="Myriad Pro" w:cstheme="majorBidi"/>
          <w:bCs/>
          <w:color w:val="365F91" w:themeColor="accent1" w:themeShade="BF"/>
          <w:sz w:val="28"/>
          <w:szCs w:val="28"/>
        </w:rPr>
        <w:t xml:space="preserve">Version </w:t>
      </w:r>
      <w:r w:rsidR="00CF5608">
        <w:rPr>
          <w:rFonts w:ascii="Myriad Pro" w:eastAsiaTheme="majorEastAsia" w:hAnsi="Myriad Pro" w:cstheme="majorBidi"/>
          <w:bCs/>
          <w:color w:val="365F91" w:themeColor="accent1" w:themeShade="BF"/>
          <w:sz w:val="28"/>
          <w:szCs w:val="28"/>
        </w:rPr>
        <w:t>1</w:t>
      </w:r>
    </w:p>
    <w:p w:rsidR="006A299D" w:rsidRDefault="000B2A82" w:rsidP="006A299D">
      <w:pPr>
        <w:pStyle w:val="ListParagraph"/>
        <w:numPr>
          <w:ilvl w:val="0"/>
          <w:numId w:val="4"/>
        </w:numPr>
        <w:rPr>
          <w:rFonts w:ascii="Myriad Pro" w:hAnsi="Myriad Pro"/>
        </w:rPr>
      </w:pPr>
      <w:r>
        <w:rPr>
          <w:rFonts w:ascii="Myriad Pro" w:hAnsi="Myriad Pro"/>
        </w:rPr>
        <w:t xml:space="preserve">Created </w:t>
      </w:r>
      <w:r w:rsidRPr="000B2A82">
        <w:rPr>
          <w:rFonts w:ascii="Myriad Pro" w:hAnsi="Myriad Pro"/>
        </w:rPr>
        <w:t>Excent Enrich Data Requirements Document</w:t>
      </w:r>
      <w:r>
        <w:rPr>
          <w:rFonts w:ascii="Myriad Pro" w:hAnsi="Myriad Pro"/>
        </w:rPr>
        <w:t xml:space="preserve"> </w:t>
      </w:r>
      <w:r w:rsidR="0052198E">
        <w:rPr>
          <w:rFonts w:ascii="Myriad Pro" w:hAnsi="Myriad Pro"/>
        </w:rPr>
        <w:t>represents</w:t>
      </w:r>
      <w:r>
        <w:rPr>
          <w:rFonts w:ascii="Myriad Pro" w:hAnsi="Myriad Pro"/>
        </w:rPr>
        <w:t xml:space="preserve"> the data specification.</w:t>
      </w:r>
    </w:p>
    <w:p w:rsidR="007E4CFF" w:rsidRPr="00E64C1B" w:rsidRDefault="00FD0003" w:rsidP="00E64C1B">
      <w:pPr>
        <w:pStyle w:val="Heading1"/>
      </w:pPr>
      <w:r w:rsidRPr="00E64C1B">
        <w:t xml:space="preserve">Import </w:t>
      </w:r>
      <w:r w:rsidR="009960E8" w:rsidRPr="00E64C1B">
        <w:t>File Conventions</w:t>
      </w:r>
    </w:p>
    <w:p w:rsidR="00AF4291" w:rsidRDefault="00AF4291" w:rsidP="00FD0003">
      <w:pPr>
        <w:rPr>
          <w:rFonts w:ascii="Myriad Pro" w:hAnsi="Myriad Pro"/>
        </w:rPr>
      </w:pPr>
    </w:p>
    <w:p w:rsidR="00FD0003" w:rsidRPr="003A3F3B" w:rsidRDefault="00FD0003" w:rsidP="00FD0003">
      <w:pPr>
        <w:rPr>
          <w:rFonts w:ascii="Myriad Pro" w:hAnsi="Myriad Pro"/>
        </w:rPr>
      </w:pPr>
      <w:r w:rsidRPr="003A3F3B">
        <w:rPr>
          <w:rFonts w:ascii="Myriad Pro" w:hAnsi="Myriad Pro"/>
        </w:rPr>
        <w:t xml:space="preserve">All files must </w:t>
      </w:r>
      <w:proofErr w:type="gramStart"/>
      <w:r w:rsidRPr="003A3F3B">
        <w:rPr>
          <w:rFonts w:ascii="Myriad Pro" w:hAnsi="Myriad Pro"/>
        </w:rPr>
        <w:t xml:space="preserve">be </w:t>
      </w:r>
      <w:proofErr w:type="gramEnd"/>
      <w:del w:id="0" w:author="Author">
        <w:r w:rsidRPr="003A3F3B" w:rsidDel="004E3B64">
          <w:rPr>
            <w:rFonts w:ascii="Myriad Pro" w:hAnsi="Myriad Pro"/>
          </w:rPr>
          <w:delText>in CSV (comma-separated value) format.  The text delimite</w:delText>
        </w:r>
        <w:r w:rsidR="002C6807" w:rsidRPr="003A3F3B" w:rsidDel="004E3B64">
          <w:rPr>
            <w:rFonts w:ascii="Myriad Pro" w:hAnsi="Myriad Pro"/>
          </w:rPr>
          <w:delText>r</w:delText>
        </w:r>
        <w:r w:rsidRPr="003A3F3B" w:rsidDel="004E3B64">
          <w:rPr>
            <w:rFonts w:ascii="Myriad Pro" w:hAnsi="Myriad Pro"/>
          </w:rPr>
          <w:delText xml:space="preserve"> used to escape fields is the double quote character (")</w:delText>
        </w:r>
        <w:r w:rsidR="003B754E" w:rsidDel="004E3B64">
          <w:rPr>
            <w:rFonts w:ascii="Myriad Pro" w:hAnsi="Myriad Pro"/>
          </w:rPr>
          <w:delText xml:space="preserve"> and is required</w:delText>
        </w:r>
        <w:r w:rsidR="000246FC" w:rsidDel="004E3B64">
          <w:rPr>
            <w:rFonts w:ascii="Myriad Pro" w:hAnsi="Myriad Pro"/>
          </w:rPr>
          <w:delText xml:space="preserve"> for each column and row of the file including the header</w:delText>
        </w:r>
        <w:r w:rsidRPr="003A3F3B" w:rsidDel="004E3B64">
          <w:rPr>
            <w:rFonts w:ascii="Myriad Pro" w:hAnsi="Myriad Pro"/>
          </w:rPr>
          <w:delText>.</w:delText>
        </w:r>
      </w:del>
      <w:r w:rsidRPr="003A3F3B">
        <w:rPr>
          <w:rFonts w:ascii="Myriad Pro" w:hAnsi="Myriad Pro"/>
        </w:rPr>
        <w:t xml:space="preserve">  </w:t>
      </w:r>
      <w:ins w:id="1" w:author="Author">
        <w:r w:rsidR="004E3B64">
          <w:rPr>
            <w:rFonts w:ascii="Myriad Pro" w:hAnsi="Myriad Pro"/>
          </w:rPr>
          <w:t>delimited.  Supported delimiters include the pipe character (“|”), comma, tab</w:t>
        </w:r>
        <w:proofErr w:type="gramStart"/>
        <w:r w:rsidR="004E3B64">
          <w:rPr>
            <w:rFonts w:ascii="Myriad Pro" w:hAnsi="Myriad Pro"/>
          </w:rPr>
          <w:t>,  Provide</w:t>
        </w:r>
        <w:proofErr w:type="gramEnd"/>
        <w:r w:rsidR="004E3B64">
          <w:rPr>
            <w:rFonts w:ascii="Myriad Pro" w:hAnsi="Myriad Pro"/>
          </w:rPr>
          <w:t xml:space="preserve"> the file </w:t>
        </w:r>
      </w:ins>
    </w:p>
    <w:p w:rsidR="00FD0003" w:rsidRPr="003A3F3B" w:rsidRDefault="00FD0003" w:rsidP="001F34F7">
      <w:pPr>
        <w:rPr>
          <w:rFonts w:ascii="Myriad Pro" w:hAnsi="Myriad Pro"/>
        </w:rPr>
      </w:pPr>
    </w:p>
    <w:p w:rsidR="001F34F7" w:rsidRPr="003A3F3B" w:rsidRDefault="001F34F7" w:rsidP="001F34F7">
      <w:pPr>
        <w:rPr>
          <w:rFonts w:ascii="Myriad Pro" w:hAnsi="Myriad Pro"/>
        </w:rPr>
      </w:pPr>
      <w:r w:rsidRPr="003A3F3B">
        <w:rPr>
          <w:rFonts w:ascii="Myriad Pro" w:hAnsi="Myriad Pro"/>
        </w:rPr>
        <w:t xml:space="preserve">Enrich uses a </w:t>
      </w:r>
      <w:r w:rsidR="002727A1" w:rsidRPr="003A3F3B">
        <w:rPr>
          <w:rFonts w:ascii="Myriad Pro" w:hAnsi="Myriad Pro"/>
        </w:rPr>
        <w:t>relational</w:t>
      </w:r>
      <w:r w:rsidRPr="003A3F3B">
        <w:rPr>
          <w:rFonts w:ascii="Myriad Pro" w:hAnsi="Myriad Pro"/>
        </w:rPr>
        <w:t xml:space="preserve"> file structure </w:t>
      </w:r>
      <w:r w:rsidR="002727A1" w:rsidRPr="003A3F3B">
        <w:rPr>
          <w:rFonts w:ascii="Myriad Pro" w:hAnsi="Myriad Pro"/>
        </w:rPr>
        <w:t xml:space="preserve">that mimics tables in a relational database </w:t>
      </w:r>
      <w:r w:rsidRPr="003A3F3B">
        <w:rPr>
          <w:rFonts w:ascii="Myriad Pro" w:hAnsi="Myriad Pro"/>
        </w:rPr>
        <w:t>so there is one file required per data table</w:t>
      </w:r>
      <w:r w:rsidR="002C6807" w:rsidRPr="003A3F3B">
        <w:rPr>
          <w:rFonts w:ascii="Myriad Pro" w:hAnsi="Myriad Pro"/>
        </w:rPr>
        <w:t xml:space="preserve"> and there is very little</w:t>
      </w:r>
      <w:r w:rsidR="00EF0760" w:rsidRPr="003A3F3B">
        <w:rPr>
          <w:rFonts w:ascii="Myriad Pro" w:hAnsi="Myriad Pro"/>
        </w:rPr>
        <w:t>, if any,</w:t>
      </w:r>
      <w:r w:rsidR="002C6807" w:rsidRPr="003A3F3B">
        <w:rPr>
          <w:rFonts w:ascii="Myriad Pro" w:hAnsi="Myriad Pro"/>
        </w:rPr>
        <w:t xml:space="preserve"> data redundancy among files</w:t>
      </w:r>
      <w:r w:rsidRPr="003A3F3B">
        <w:rPr>
          <w:rFonts w:ascii="Myriad Pro" w:hAnsi="Myriad Pro"/>
        </w:rPr>
        <w:t>.</w:t>
      </w:r>
      <w:r w:rsidR="002727A1" w:rsidRPr="003A3F3B">
        <w:rPr>
          <w:rFonts w:ascii="Myriad Pro" w:hAnsi="Myriad Pro"/>
        </w:rPr>
        <w:t xml:space="preserve">  Records in one file may refer to records in another file via ID-typed columns.</w:t>
      </w:r>
      <w:r w:rsidRPr="003A3F3B">
        <w:rPr>
          <w:rFonts w:ascii="Myriad Pro" w:hAnsi="Myriad Pro"/>
        </w:rPr>
        <w:t xml:space="preserve">  </w:t>
      </w:r>
      <w:r w:rsidR="000455E9" w:rsidRPr="003A3F3B">
        <w:rPr>
          <w:rFonts w:ascii="Myriad Pro" w:hAnsi="Myriad Pro"/>
        </w:rPr>
        <w:t>The list of files is included later in this document.</w:t>
      </w:r>
    </w:p>
    <w:p w:rsidR="001828AA" w:rsidRPr="003A3F3B" w:rsidRDefault="001828AA" w:rsidP="00D05B3E">
      <w:pPr>
        <w:rPr>
          <w:rFonts w:ascii="Myriad Pro" w:hAnsi="Myriad Pro"/>
        </w:rPr>
      </w:pPr>
    </w:p>
    <w:p w:rsidR="00D97EEA" w:rsidRPr="003A3F3B" w:rsidRDefault="000455E9" w:rsidP="00D05B3E">
      <w:pPr>
        <w:rPr>
          <w:rFonts w:ascii="Myriad Pro" w:hAnsi="Myriad Pro"/>
        </w:rPr>
      </w:pPr>
      <w:r w:rsidRPr="003A3F3B">
        <w:rPr>
          <w:rFonts w:ascii="Myriad Pro" w:hAnsi="Myriad Pro"/>
        </w:rPr>
        <w:t>The following conventions are applicable to all files:</w:t>
      </w:r>
    </w:p>
    <w:p w:rsidR="000455E9" w:rsidRPr="003A3F3B" w:rsidRDefault="000455E9" w:rsidP="00D05B3E">
      <w:pPr>
        <w:rPr>
          <w:rFonts w:ascii="Myriad Pro" w:hAnsi="Myriad Pro"/>
        </w:rPr>
      </w:pPr>
    </w:p>
    <w:p w:rsidR="00167560" w:rsidRPr="003A3F3B" w:rsidRDefault="00167560" w:rsidP="00B80FB3">
      <w:pPr>
        <w:pStyle w:val="ListParagraph"/>
        <w:numPr>
          <w:ilvl w:val="0"/>
          <w:numId w:val="2"/>
        </w:numPr>
        <w:ind w:left="360"/>
        <w:rPr>
          <w:rFonts w:ascii="Myriad Pro" w:hAnsi="Myriad Pro"/>
        </w:rPr>
      </w:pPr>
      <w:r w:rsidRPr="003A3F3B">
        <w:rPr>
          <w:rFonts w:ascii="Myriad Pro" w:hAnsi="Myriad Pro"/>
          <w:b/>
        </w:rPr>
        <w:t xml:space="preserve">A header record is required and the names must match a field in the file </w:t>
      </w:r>
      <w:r w:rsidR="008759B3" w:rsidRPr="003A3F3B">
        <w:rPr>
          <w:rFonts w:ascii="Myriad Pro" w:hAnsi="Myriad Pro"/>
          <w:b/>
        </w:rPr>
        <w:t>layout</w:t>
      </w:r>
      <w:r w:rsidR="00D84DDC" w:rsidRPr="003A3F3B">
        <w:rPr>
          <w:rFonts w:ascii="Myriad Pro" w:hAnsi="Myriad Pro"/>
          <w:b/>
        </w:rPr>
        <w:t xml:space="preserve"> spec</w:t>
      </w:r>
      <w:r w:rsidRPr="003A3F3B">
        <w:rPr>
          <w:rFonts w:ascii="Myriad Pro" w:hAnsi="Myriad Pro"/>
          <w:b/>
        </w:rPr>
        <w:t>.</w:t>
      </w:r>
      <w:r w:rsidRPr="003A3F3B">
        <w:rPr>
          <w:rFonts w:ascii="Myriad Pro" w:hAnsi="Myriad Pro"/>
        </w:rPr>
        <w:t xml:space="preserve">  Enrich uses</w:t>
      </w:r>
      <w:r w:rsidR="00AF1D3B" w:rsidRPr="003A3F3B">
        <w:rPr>
          <w:rFonts w:ascii="Myriad Pro" w:hAnsi="Myriad Pro"/>
        </w:rPr>
        <w:t xml:space="preserve"> the </w:t>
      </w:r>
      <w:r w:rsidR="00E208D2" w:rsidRPr="003A3F3B">
        <w:rPr>
          <w:rFonts w:ascii="Myriad Pro" w:hAnsi="Myriad Pro"/>
        </w:rPr>
        <w:t>name in the header to determine what data is</w:t>
      </w:r>
      <w:r w:rsidRPr="003A3F3B">
        <w:rPr>
          <w:rFonts w:ascii="Myriad Pro" w:hAnsi="Myriad Pro"/>
        </w:rPr>
        <w:t xml:space="preserve"> in each column.</w:t>
      </w:r>
      <w:r w:rsidR="00025F01" w:rsidRPr="003A3F3B">
        <w:rPr>
          <w:rFonts w:ascii="Myriad Pro" w:hAnsi="Myriad Pro"/>
        </w:rPr>
        <w:t xml:space="preserve"> Names are case insensitive.</w:t>
      </w:r>
    </w:p>
    <w:p w:rsidR="00167560" w:rsidRPr="003A3F3B" w:rsidRDefault="00167560" w:rsidP="00167560">
      <w:pPr>
        <w:pStyle w:val="ListParagraph"/>
        <w:ind w:left="360"/>
        <w:rPr>
          <w:rFonts w:ascii="Myriad Pro" w:hAnsi="Myriad Pro"/>
        </w:rPr>
      </w:pPr>
    </w:p>
    <w:p w:rsidR="00167560" w:rsidRPr="003A3F3B" w:rsidRDefault="00167560" w:rsidP="00167560">
      <w:pPr>
        <w:pStyle w:val="ListParagraph"/>
        <w:numPr>
          <w:ilvl w:val="0"/>
          <w:numId w:val="2"/>
        </w:numPr>
        <w:ind w:left="360"/>
        <w:rPr>
          <w:rFonts w:ascii="Myriad Pro" w:hAnsi="Myriad Pro"/>
        </w:rPr>
      </w:pPr>
      <w:r w:rsidRPr="003A3F3B">
        <w:rPr>
          <w:rFonts w:ascii="Myriad Pro" w:hAnsi="Myriad Pro"/>
          <w:b/>
        </w:rPr>
        <w:t xml:space="preserve">Fields </w:t>
      </w:r>
      <w:del w:id="2" w:author="Author">
        <w:r w:rsidRPr="003A3F3B" w:rsidDel="00984657">
          <w:rPr>
            <w:rFonts w:ascii="Myriad Pro" w:hAnsi="Myriad Pro"/>
            <w:b/>
          </w:rPr>
          <w:delText>can appear in any order within the text file</w:delText>
        </w:r>
      </w:del>
      <w:ins w:id="3" w:author="Author">
        <w:r w:rsidR="00984657">
          <w:rPr>
            <w:rFonts w:ascii="Myriad Pro" w:hAnsi="Myriad Pro"/>
            <w:b/>
          </w:rPr>
          <w:t xml:space="preserve"> must appear in the text file in the same order as they appear in this specification</w:t>
        </w:r>
      </w:ins>
      <w:r w:rsidRPr="003A3F3B">
        <w:rPr>
          <w:rFonts w:ascii="Myriad Pro" w:hAnsi="Myriad Pro"/>
          <w:b/>
        </w:rPr>
        <w:t>.</w:t>
      </w:r>
      <w:r w:rsidRPr="003A3F3B">
        <w:rPr>
          <w:rFonts w:ascii="Myriad Pro" w:hAnsi="Myriad Pro"/>
        </w:rPr>
        <w:t xml:space="preserve"> Enrich uses only the names of each column and not their sequence to identify data</w:t>
      </w:r>
      <w:ins w:id="4" w:author="Author">
        <w:r w:rsidR="00984657">
          <w:rPr>
            <w:rFonts w:ascii="Myriad Pro" w:hAnsi="Myriad Pro"/>
          </w:rPr>
          <w:t>, but the data validation process for special education data files requires that the columns be in order</w:t>
        </w:r>
      </w:ins>
      <w:r w:rsidRPr="003A3F3B">
        <w:rPr>
          <w:rFonts w:ascii="Myriad Pro" w:hAnsi="Myriad Pro"/>
        </w:rPr>
        <w:t>.</w:t>
      </w:r>
    </w:p>
    <w:p w:rsidR="00167560" w:rsidRPr="003A3F3B" w:rsidRDefault="00167560" w:rsidP="00167560">
      <w:pPr>
        <w:pStyle w:val="ListParagraph"/>
        <w:ind w:left="360"/>
        <w:rPr>
          <w:rFonts w:ascii="Myriad Pro" w:hAnsi="Myriad Pro"/>
        </w:rPr>
      </w:pPr>
    </w:p>
    <w:p w:rsidR="00167560" w:rsidRPr="003A3F3B" w:rsidRDefault="00167560" w:rsidP="00167560">
      <w:pPr>
        <w:pStyle w:val="ListParagraph"/>
        <w:numPr>
          <w:ilvl w:val="0"/>
          <w:numId w:val="2"/>
        </w:numPr>
        <w:ind w:left="360"/>
        <w:rPr>
          <w:rFonts w:ascii="Myriad Pro" w:hAnsi="Myriad Pro"/>
        </w:rPr>
      </w:pPr>
      <w:del w:id="5" w:author="Author">
        <w:r w:rsidRPr="003A3F3B" w:rsidDel="00984657">
          <w:rPr>
            <w:rFonts w:ascii="Myriad Pro" w:hAnsi="Myriad Pro"/>
            <w:b/>
          </w:rPr>
          <w:lastRenderedPageBreak/>
          <w:delText>Optional fields can be omitted from the text file</w:delText>
        </w:r>
      </w:del>
      <w:ins w:id="6" w:author="Author">
        <w:r w:rsidR="00984657">
          <w:rPr>
            <w:rFonts w:ascii="Myriad Pro" w:hAnsi="Myriad Pro"/>
            <w:b/>
          </w:rPr>
          <w:t>Optional fields must be included in the text file</w:t>
        </w:r>
      </w:ins>
      <w:r w:rsidRPr="003A3F3B">
        <w:rPr>
          <w:rFonts w:ascii="Myriad Pro" w:hAnsi="Myriad Pro"/>
          <w:b/>
        </w:rPr>
        <w:t>.</w:t>
      </w:r>
      <w:r w:rsidRPr="003A3F3B">
        <w:rPr>
          <w:rFonts w:ascii="Myriad Pro" w:hAnsi="Myriad Pro"/>
        </w:rPr>
        <w:t xml:space="preserve"> </w:t>
      </w:r>
      <w:ins w:id="7" w:author="Author">
        <w:r w:rsidR="00984657">
          <w:rPr>
            <w:rFonts w:ascii="Myriad Pro" w:hAnsi="Myriad Pro"/>
          </w:rPr>
          <w:t xml:space="preserve">Even if </w:t>
        </w:r>
      </w:ins>
      <w:del w:id="8" w:author="Author">
        <w:r w:rsidRPr="003A3F3B" w:rsidDel="00984657">
          <w:rPr>
            <w:rFonts w:ascii="Myriad Pro" w:hAnsi="Myriad Pro"/>
          </w:rPr>
          <w:delText xml:space="preserve">If </w:delText>
        </w:r>
      </w:del>
      <w:r w:rsidRPr="003A3F3B">
        <w:rPr>
          <w:rFonts w:ascii="Myriad Pro" w:hAnsi="Myriad Pro"/>
        </w:rPr>
        <w:t xml:space="preserve">the file layout indicates a column is optional, </w:t>
      </w:r>
      <w:del w:id="9" w:author="Author">
        <w:r w:rsidRPr="003A3F3B" w:rsidDel="00984657">
          <w:rPr>
            <w:rFonts w:ascii="Myriad Pro" w:hAnsi="Myriad Pro"/>
          </w:rPr>
          <w:delText>it can be omitted from the file, or be left blank</w:delText>
        </w:r>
      </w:del>
      <w:ins w:id="10" w:author="Author">
        <w:r w:rsidR="00984657">
          <w:rPr>
            <w:rFonts w:ascii="Myriad Pro" w:hAnsi="Myriad Pro"/>
          </w:rPr>
          <w:t xml:space="preserve"> it must be provided with the file.  If necessary, leave it blank</w:t>
        </w:r>
      </w:ins>
      <w:r w:rsidRPr="003A3F3B">
        <w:rPr>
          <w:rFonts w:ascii="Myriad Pro" w:hAnsi="Myriad Pro"/>
        </w:rPr>
        <w:t>.</w:t>
      </w:r>
    </w:p>
    <w:p w:rsidR="00167560" w:rsidRPr="003A3F3B" w:rsidRDefault="00167560" w:rsidP="00167560">
      <w:pPr>
        <w:pStyle w:val="ListParagraph"/>
        <w:ind w:left="360"/>
        <w:rPr>
          <w:rFonts w:ascii="Myriad Pro" w:hAnsi="Myriad Pro"/>
        </w:rPr>
      </w:pPr>
    </w:p>
    <w:p w:rsidR="00D05B3E" w:rsidRPr="003A3F3B" w:rsidRDefault="00D05B3E" w:rsidP="00B80FB3">
      <w:pPr>
        <w:pStyle w:val="ListParagraph"/>
        <w:numPr>
          <w:ilvl w:val="0"/>
          <w:numId w:val="2"/>
        </w:numPr>
        <w:ind w:left="360"/>
        <w:rPr>
          <w:rFonts w:ascii="Myriad Pro" w:hAnsi="Myriad Pro"/>
        </w:rPr>
      </w:pPr>
      <w:r w:rsidRPr="003A3F3B">
        <w:rPr>
          <w:rFonts w:ascii="Myriad Pro" w:hAnsi="Myriad Pro"/>
          <w:b/>
        </w:rPr>
        <w:t>Each record in the import file represent</w:t>
      </w:r>
      <w:r w:rsidR="00D97EEA" w:rsidRPr="003A3F3B">
        <w:rPr>
          <w:rFonts w:ascii="Myriad Pro" w:hAnsi="Myriad Pro"/>
          <w:b/>
        </w:rPr>
        <w:t>s</w:t>
      </w:r>
      <w:r w:rsidRPr="003A3F3B">
        <w:rPr>
          <w:rFonts w:ascii="Myriad Pro" w:hAnsi="Myriad Pro"/>
          <w:b/>
        </w:rPr>
        <w:t xml:space="preserve"> one </w:t>
      </w:r>
      <w:r w:rsidR="00D97EEA" w:rsidRPr="003A3F3B">
        <w:rPr>
          <w:rFonts w:ascii="Myriad Pro" w:hAnsi="Myriad Pro"/>
          <w:b/>
        </w:rPr>
        <w:t>entity.</w:t>
      </w:r>
      <w:r w:rsidR="00D97EEA" w:rsidRPr="003A3F3B">
        <w:rPr>
          <w:rFonts w:ascii="Myriad Pro" w:hAnsi="Myriad Pro"/>
        </w:rPr>
        <w:t xml:space="preserve"> For example, the Students file has one record per student.</w:t>
      </w:r>
    </w:p>
    <w:p w:rsidR="00B80FB3" w:rsidRPr="003A3F3B" w:rsidRDefault="00B80FB3" w:rsidP="00B80FB3">
      <w:pPr>
        <w:pStyle w:val="ListParagraph"/>
        <w:ind w:left="360"/>
        <w:rPr>
          <w:rFonts w:ascii="Myriad Pro" w:hAnsi="Myriad Pro"/>
        </w:rPr>
      </w:pPr>
    </w:p>
    <w:p w:rsidR="00D05B3E" w:rsidRPr="003A3F3B" w:rsidRDefault="00B80FB3" w:rsidP="00B80FB3">
      <w:pPr>
        <w:pStyle w:val="ListParagraph"/>
        <w:numPr>
          <w:ilvl w:val="0"/>
          <w:numId w:val="2"/>
        </w:numPr>
        <w:ind w:left="360"/>
        <w:rPr>
          <w:rFonts w:ascii="Myriad Pro" w:hAnsi="Myriad Pro"/>
        </w:rPr>
      </w:pPr>
      <w:r w:rsidRPr="003A3F3B">
        <w:rPr>
          <w:rFonts w:ascii="Myriad Pro" w:hAnsi="Myriad Pro"/>
          <w:b/>
        </w:rPr>
        <w:t>Each e</w:t>
      </w:r>
      <w:r w:rsidR="00D05B3E" w:rsidRPr="003A3F3B">
        <w:rPr>
          <w:rFonts w:ascii="Myriad Pro" w:hAnsi="Myriad Pro"/>
          <w:b/>
        </w:rPr>
        <w:t xml:space="preserve">ntity represented in </w:t>
      </w:r>
      <w:r w:rsidRPr="003A3F3B">
        <w:rPr>
          <w:rFonts w:ascii="Myriad Pro" w:hAnsi="Myriad Pro"/>
          <w:b/>
        </w:rPr>
        <w:t>a</w:t>
      </w:r>
      <w:r w:rsidR="00D05B3E" w:rsidRPr="003A3F3B">
        <w:rPr>
          <w:rFonts w:ascii="Myriad Pro" w:hAnsi="Myriad Pro"/>
          <w:b/>
        </w:rPr>
        <w:t xml:space="preserve"> file</w:t>
      </w:r>
      <w:r w:rsidRPr="003A3F3B">
        <w:rPr>
          <w:rFonts w:ascii="Myriad Pro" w:hAnsi="Myriad Pro"/>
          <w:b/>
        </w:rPr>
        <w:t xml:space="preserve"> </w:t>
      </w:r>
      <w:r w:rsidR="00D05B3E" w:rsidRPr="003A3F3B">
        <w:rPr>
          <w:rFonts w:ascii="Myriad Pro" w:hAnsi="Myriad Pro"/>
          <w:b/>
        </w:rPr>
        <w:t>require</w:t>
      </w:r>
      <w:r w:rsidR="00D97EEA" w:rsidRPr="003A3F3B">
        <w:rPr>
          <w:rFonts w:ascii="Myriad Pro" w:hAnsi="Myriad Pro"/>
          <w:b/>
        </w:rPr>
        <w:t>s</w:t>
      </w:r>
      <w:r w:rsidR="00D05B3E" w:rsidRPr="003A3F3B">
        <w:rPr>
          <w:rFonts w:ascii="Myriad Pro" w:hAnsi="Myriad Pro"/>
          <w:b/>
        </w:rPr>
        <w:t xml:space="preserve"> </w:t>
      </w:r>
      <w:r w:rsidR="00D97EEA" w:rsidRPr="003A3F3B">
        <w:rPr>
          <w:rFonts w:ascii="Myriad Pro" w:hAnsi="Myriad Pro"/>
          <w:b/>
        </w:rPr>
        <w:t xml:space="preserve">exactly </w:t>
      </w:r>
      <w:r w:rsidR="00D05B3E" w:rsidRPr="003A3F3B">
        <w:rPr>
          <w:rFonts w:ascii="Myriad Pro" w:hAnsi="Myriad Pro"/>
          <w:b/>
        </w:rPr>
        <w:t>one record</w:t>
      </w:r>
      <w:r w:rsidR="00D97EEA" w:rsidRPr="003A3F3B">
        <w:rPr>
          <w:rFonts w:ascii="Myriad Pro" w:hAnsi="Myriad Pro"/>
          <w:b/>
        </w:rPr>
        <w:t xml:space="preserve"> and cannot have duplicate records.</w:t>
      </w:r>
      <w:r w:rsidR="00D97EEA" w:rsidRPr="003A3F3B">
        <w:rPr>
          <w:rFonts w:ascii="Myriad Pro" w:hAnsi="Myriad Pro"/>
        </w:rPr>
        <w:t xml:space="preserve">  For example</w:t>
      </w:r>
      <w:r w:rsidR="008A72F7" w:rsidRPr="003A3F3B">
        <w:rPr>
          <w:rFonts w:ascii="Myriad Pro" w:hAnsi="Myriad Pro"/>
        </w:rPr>
        <w:t>, w</w:t>
      </w:r>
      <w:r w:rsidR="00D97EEA" w:rsidRPr="003A3F3B">
        <w:rPr>
          <w:rFonts w:ascii="Myriad Pro" w:hAnsi="Myriad Pro"/>
        </w:rPr>
        <w:t>ithin the Student file</w:t>
      </w:r>
      <w:r w:rsidR="00D05B3E" w:rsidRPr="003A3F3B">
        <w:rPr>
          <w:rFonts w:ascii="Myriad Pro" w:hAnsi="Myriad Pro"/>
        </w:rPr>
        <w:t>, the same student shouldn’t have 3 different r</w:t>
      </w:r>
      <w:r w:rsidR="00D97EEA" w:rsidRPr="003A3F3B">
        <w:rPr>
          <w:rFonts w:ascii="Myriad Pro" w:hAnsi="Myriad Pro"/>
        </w:rPr>
        <w:t>ecords.</w:t>
      </w:r>
      <w:r w:rsidR="00960162" w:rsidRPr="003A3F3B">
        <w:rPr>
          <w:rFonts w:ascii="Myriad Pro" w:hAnsi="Myriad Pro"/>
        </w:rPr>
        <w:t xml:space="preserve">  Inactive records should be removed before importing to prevent duplicates.</w:t>
      </w:r>
    </w:p>
    <w:p w:rsidR="00B80FB3" w:rsidRPr="003A3F3B" w:rsidRDefault="00B80FB3" w:rsidP="00B80FB3">
      <w:pPr>
        <w:pStyle w:val="ListParagraph"/>
        <w:ind w:left="360"/>
        <w:rPr>
          <w:rFonts w:ascii="Myriad Pro" w:hAnsi="Myriad Pro"/>
        </w:rPr>
      </w:pPr>
    </w:p>
    <w:p w:rsidR="00D05B3E" w:rsidRPr="003A3F3B" w:rsidRDefault="00D05B3E" w:rsidP="00525136">
      <w:pPr>
        <w:pStyle w:val="ListParagraph"/>
        <w:numPr>
          <w:ilvl w:val="0"/>
          <w:numId w:val="2"/>
        </w:numPr>
        <w:ind w:left="360"/>
        <w:rPr>
          <w:rFonts w:ascii="Myriad Pro" w:hAnsi="Myriad Pro"/>
          <w:b/>
        </w:rPr>
      </w:pPr>
      <w:r w:rsidRPr="003A3F3B">
        <w:rPr>
          <w:rFonts w:ascii="Myriad Pro" w:hAnsi="Myriad Pro"/>
          <w:b/>
        </w:rPr>
        <w:t xml:space="preserve">Each entity </w:t>
      </w:r>
      <w:r w:rsidR="00010EA7" w:rsidRPr="003A3F3B">
        <w:rPr>
          <w:rFonts w:ascii="Myriad Pro" w:hAnsi="Myriad Pro"/>
          <w:b/>
        </w:rPr>
        <w:t xml:space="preserve">has </w:t>
      </w:r>
      <w:r w:rsidRPr="003A3F3B">
        <w:rPr>
          <w:rFonts w:ascii="Myriad Pro" w:hAnsi="Myriad Pro"/>
          <w:b/>
        </w:rPr>
        <w:t xml:space="preserve">only one ID (i.e. student ID, </w:t>
      </w:r>
      <w:del w:id="11" w:author="Author">
        <w:r w:rsidRPr="003A3F3B" w:rsidDel="00B27B13">
          <w:rPr>
            <w:rFonts w:ascii="Myriad Pro" w:hAnsi="Myriad Pro"/>
            <w:b/>
          </w:rPr>
          <w:delText xml:space="preserve">teacher </w:delText>
        </w:r>
      </w:del>
      <w:ins w:id="12" w:author="Author">
        <w:r w:rsidR="00B27B13">
          <w:rPr>
            <w:rFonts w:ascii="Myriad Pro" w:hAnsi="Myriad Pro"/>
            <w:b/>
          </w:rPr>
          <w:t>staff member</w:t>
        </w:r>
        <w:r w:rsidR="00B27B13" w:rsidRPr="003A3F3B">
          <w:rPr>
            <w:rFonts w:ascii="Myriad Pro" w:hAnsi="Myriad Pro"/>
            <w:b/>
          </w:rPr>
          <w:t xml:space="preserve"> </w:t>
        </w:r>
      </w:ins>
      <w:r w:rsidRPr="003A3F3B">
        <w:rPr>
          <w:rFonts w:ascii="Myriad Pro" w:hAnsi="Myriad Pro"/>
          <w:b/>
        </w:rPr>
        <w:t>ID, etc</w:t>
      </w:r>
      <w:ins w:id="13" w:author="Author">
        <w:r w:rsidR="00B27B13">
          <w:rPr>
            <w:rFonts w:ascii="Myriad Pro" w:hAnsi="Myriad Pro"/>
            <w:b/>
          </w:rPr>
          <w:t>.</w:t>
        </w:r>
      </w:ins>
      <w:r w:rsidRPr="003A3F3B">
        <w:rPr>
          <w:rFonts w:ascii="Myriad Pro" w:hAnsi="Myriad Pro"/>
          <w:b/>
        </w:rPr>
        <w:t xml:space="preserve">) </w:t>
      </w:r>
      <w:r w:rsidR="00E070FB" w:rsidRPr="003A3F3B">
        <w:rPr>
          <w:rFonts w:ascii="Myriad Pro" w:hAnsi="Myriad Pro"/>
          <w:b/>
        </w:rPr>
        <w:t xml:space="preserve">and </w:t>
      </w:r>
      <w:r w:rsidR="00010EA7" w:rsidRPr="003A3F3B">
        <w:rPr>
          <w:rFonts w:ascii="Myriad Pro" w:hAnsi="Myriad Pro"/>
          <w:b/>
        </w:rPr>
        <w:t xml:space="preserve">it must be </w:t>
      </w:r>
      <w:r w:rsidRPr="003A3F3B">
        <w:rPr>
          <w:rFonts w:ascii="Myriad Pro" w:hAnsi="Myriad Pro"/>
          <w:b/>
        </w:rPr>
        <w:t>unique throughout the enti</w:t>
      </w:r>
      <w:r w:rsidR="00010EA7" w:rsidRPr="003A3F3B">
        <w:rPr>
          <w:rFonts w:ascii="Myriad Pro" w:hAnsi="Myriad Pro"/>
          <w:b/>
        </w:rPr>
        <w:t>re file.</w:t>
      </w:r>
      <w:r w:rsidR="006624FB" w:rsidRPr="003A3F3B">
        <w:rPr>
          <w:rFonts w:ascii="Myriad Pro" w:hAnsi="Myriad Pro"/>
          <w:b/>
        </w:rPr>
        <w:t xml:space="preserve"> </w:t>
      </w:r>
      <w:r w:rsidR="00525136" w:rsidRPr="003A3F3B">
        <w:rPr>
          <w:rFonts w:ascii="Myriad Pro" w:hAnsi="Myriad Pro"/>
        </w:rPr>
        <w:t xml:space="preserve">For example, if the SIS uses two columns for its primary key for </w:t>
      </w:r>
      <w:del w:id="14" w:author="Author">
        <w:r w:rsidR="00525136" w:rsidRPr="003A3F3B" w:rsidDel="00B27B13">
          <w:rPr>
            <w:rFonts w:ascii="Myriad Pro" w:hAnsi="Myriad Pro"/>
          </w:rPr>
          <w:delText>Classes</w:delText>
        </w:r>
      </w:del>
      <w:ins w:id="15" w:author="Author">
        <w:r w:rsidR="00B27B13">
          <w:rPr>
            <w:rFonts w:ascii="Myriad Pro" w:hAnsi="Myriad Pro"/>
          </w:rPr>
          <w:t>IEP</w:t>
        </w:r>
      </w:ins>
      <w:r w:rsidR="00525136" w:rsidRPr="003A3F3B">
        <w:rPr>
          <w:rFonts w:ascii="Myriad Pro" w:hAnsi="Myriad Pro"/>
        </w:rPr>
        <w:t>, then the values should be concatenated into a single field that is unique in the import file.</w:t>
      </w:r>
    </w:p>
    <w:p w:rsidR="00525136" w:rsidRPr="003A3F3B" w:rsidRDefault="00525136" w:rsidP="00525136">
      <w:pPr>
        <w:rPr>
          <w:rFonts w:ascii="Myriad Pro" w:hAnsi="Myriad Pro"/>
          <w:b/>
        </w:rPr>
      </w:pPr>
    </w:p>
    <w:p w:rsidR="001828AA" w:rsidRPr="003A3F3B" w:rsidRDefault="00525136" w:rsidP="008B35B2">
      <w:pPr>
        <w:pStyle w:val="ListParagraph"/>
        <w:numPr>
          <w:ilvl w:val="0"/>
          <w:numId w:val="2"/>
        </w:numPr>
        <w:ind w:left="360"/>
        <w:rPr>
          <w:rFonts w:ascii="Myriad Pro" w:hAnsi="Myriad Pro"/>
        </w:rPr>
      </w:pPr>
      <w:del w:id="16" w:author="Author">
        <w:r w:rsidRPr="003A3F3B" w:rsidDel="00B27B13">
          <w:rPr>
            <w:rFonts w:ascii="Myriad Pro" w:hAnsi="Myriad Pro"/>
            <w:b/>
          </w:rPr>
          <w:delText>Each file has data from a single roster year only (excluding the Transcript file).</w:delText>
        </w:r>
        <w:r w:rsidRPr="003A3F3B" w:rsidDel="00B27B13">
          <w:rPr>
            <w:rFonts w:ascii="Myriad Pro" w:hAnsi="Myriad Pro"/>
          </w:rPr>
          <w:delText xml:space="preserve">  Typically the data is from the current</w:delText>
        </w:r>
        <w:r w:rsidR="00191B00" w:rsidRPr="003A3F3B" w:rsidDel="00B27B13">
          <w:rPr>
            <w:rFonts w:ascii="Myriad Pro" w:hAnsi="Myriad Pro"/>
          </w:rPr>
          <w:delText xml:space="preserve"> roster</w:delText>
        </w:r>
        <w:r w:rsidRPr="003A3F3B" w:rsidDel="00B27B13">
          <w:rPr>
            <w:rFonts w:ascii="Myriad Pro" w:hAnsi="Myriad Pro"/>
          </w:rPr>
          <w:delText xml:space="preserve"> year.  However, for historical data loads during the initial setup of Enrich, the data </w:delText>
        </w:r>
        <w:r w:rsidR="00706343" w:rsidRPr="003A3F3B" w:rsidDel="00B27B13">
          <w:rPr>
            <w:rFonts w:ascii="Myriad Pro" w:hAnsi="Myriad Pro"/>
          </w:rPr>
          <w:delText>may be from a prior roster year</w:delText>
        </w:r>
        <w:r w:rsidRPr="003A3F3B" w:rsidDel="00B27B13">
          <w:rPr>
            <w:rFonts w:ascii="Myriad Pro" w:hAnsi="Myriad Pro"/>
          </w:rPr>
          <w:delText xml:space="preserve"> but data must </w:delText>
        </w:r>
        <w:r w:rsidR="00643AF5" w:rsidRPr="003A3F3B" w:rsidDel="00B27B13">
          <w:rPr>
            <w:rFonts w:ascii="Myriad Pro" w:hAnsi="Myriad Pro"/>
          </w:rPr>
          <w:delText xml:space="preserve">still </w:delText>
        </w:r>
        <w:r w:rsidRPr="003A3F3B" w:rsidDel="00B27B13">
          <w:rPr>
            <w:rFonts w:ascii="Myriad Pro" w:hAnsi="Myriad Pro"/>
          </w:rPr>
          <w:delText>be loaded one year at a time.</w:delText>
        </w:r>
      </w:del>
      <w:ins w:id="17" w:author="Author">
        <w:r w:rsidR="00B27B13">
          <w:rPr>
            <w:rFonts w:ascii="Myriad Pro" w:hAnsi="Myriad Pro"/>
          </w:rPr>
          <w:t xml:space="preserve"> </w:t>
        </w:r>
        <w:r w:rsidR="00B27B13" w:rsidRPr="0062452F">
          <w:rPr>
            <w:rFonts w:ascii="Myriad Pro" w:hAnsi="Myriad Pro"/>
            <w:b/>
            <w:rPrChange w:id="18" w:author="Author">
              <w:rPr>
                <w:rFonts w:ascii="Myriad Pro" w:hAnsi="Myriad Pro"/>
              </w:rPr>
            </w:rPrChange>
          </w:rPr>
          <w:t>All IEP data must pertain only to the most recently completed IEP.</w:t>
        </w:r>
        <w:r w:rsidR="00B27B13" w:rsidRPr="0062452F">
          <w:rPr>
            <w:rFonts w:ascii="Myriad Pro" w:hAnsi="Myriad Pro"/>
            <w:rPrChange w:id="19" w:author="Author">
              <w:rPr>
                <w:rFonts w:ascii="Myriad Pro" w:hAnsi="Myriad Pro"/>
                <w:b/>
              </w:rPr>
            </w:rPrChange>
          </w:rPr>
          <w:t xml:space="preserve"> </w:t>
        </w:r>
      </w:ins>
    </w:p>
    <w:p w:rsidR="00E64C1B" w:rsidRDefault="00E64C1B" w:rsidP="00E64C1B">
      <w:pPr>
        <w:pStyle w:val="Heading1"/>
      </w:pPr>
    </w:p>
    <w:p w:rsidR="008B35B2" w:rsidRDefault="008B35B2" w:rsidP="00E64C1B">
      <w:pPr>
        <w:pStyle w:val="Heading1"/>
      </w:pPr>
      <w:r w:rsidRPr="003A3F3B">
        <w:t>Import Process</w:t>
      </w:r>
    </w:p>
    <w:p w:rsidR="00AF4291" w:rsidRPr="00AF4291" w:rsidRDefault="00AF4291" w:rsidP="00AF4291"/>
    <w:p w:rsidR="008B35B2" w:rsidRPr="003A3F3B" w:rsidDel="00B27B13" w:rsidRDefault="008B35B2">
      <w:pPr>
        <w:spacing w:after="200" w:line="276" w:lineRule="auto"/>
        <w:rPr>
          <w:del w:id="20" w:author="Author"/>
          <w:rFonts w:ascii="Myriad Pro" w:hAnsi="Myriad Pro"/>
        </w:rPr>
      </w:pPr>
      <w:del w:id="21" w:author="Author">
        <w:r w:rsidRPr="003A3F3B" w:rsidDel="00B27B13">
          <w:rPr>
            <w:rFonts w:ascii="Myriad Pro" w:hAnsi="Myriad Pro"/>
          </w:rPr>
          <w:delText xml:space="preserve">Enrich will, on a scheduled basis, import the files from the </w:delText>
        </w:r>
        <w:r w:rsidR="007B424F" w:rsidRPr="003A3F3B" w:rsidDel="00B27B13">
          <w:rPr>
            <w:rFonts w:ascii="Myriad Pro" w:hAnsi="Myriad Pro"/>
          </w:rPr>
          <w:delText>Import Data Files Directory</w:delText>
        </w:r>
        <w:r w:rsidRPr="003A3F3B" w:rsidDel="00B27B13">
          <w:rPr>
            <w:rFonts w:ascii="Myriad Pro" w:hAnsi="Myriad Pro"/>
          </w:rPr>
          <w:delText xml:space="preserve"> specified in the S</w:delText>
        </w:r>
        <w:r w:rsidR="00EF4D98" w:rsidDel="00B27B13">
          <w:rPr>
            <w:rFonts w:ascii="Myriad Pro" w:hAnsi="Myriad Pro"/>
          </w:rPr>
          <w:delText>PED</w:delText>
        </w:r>
        <w:r w:rsidRPr="003A3F3B" w:rsidDel="00B27B13">
          <w:rPr>
            <w:rFonts w:ascii="Myriad Pro" w:hAnsi="Myriad Pro"/>
          </w:rPr>
          <w:delText xml:space="preserve"> Imports configuration.  The district must export data from its </w:delText>
        </w:r>
        <w:r w:rsidR="00EF4D98" w:rsidDel="00B27B13">
          <w:rPr>
            <w:rFonts w:ascii="Myriad Pro" w:hAnsi="Myriad Pro"/>
          </w:rPr>
          <w:delText>SPED system</w:delText>
        </w:r>
        <w:r w:rsidRPr="003A3F3B" w:rsidDel="00B27B13">
          <w:rPr>
            <w:rFonts w:ascii="Myriad Pro" w:hAnsi="Myriad Pro"/>
          </w:rPr>
          <w:delText xml:space="preserve"> into these </w:delText>
        </w:r>
        <w:r w:rsidR="00402105" w:rsidRPr="003A3F3B" w:rsidDel="00B27B13">
          <w:rPr>
            <w:rFonts w:ascii="Myriad Pro" w:hAnsi="Myriad Pro"/>
          </w:rPr>
          <w:delText xml:space="preserve">text </w:delText>
        </w:r>
        <w:r w:rsidRPr="003A3F3B" w:rsidDel="00B27B13">
          <w:rPr>
            <w:rFonts w:ascii="Myriad Pro" w:hAnsi="Myriad Pro"/>
          </w:rPr>
          <w:delText>files</w:delText>
        </w:r>
        <w:r w:rsidR="007320D7" w:rsidRPr="003A3F3B" w:rsidDel="00B27B13">
          <w:rPr>
            <w:rFonts w:ascii="Myriad Pro" w:hAnsi="Myriad Pro"/>
          </w:rPr>
          <w:delText xml:space="preserve"> into the directory</w:delText>
        </w:r>
        <w:r w:rsidRPr="003A3F3B" w:rsidDel="00B27B13">
          <w:rPr>
            <w:rFonts w:ascii="Myriad Pro" w:hAnsi="Myriad Pro"/>
          </w:rPr>
          <w:delText xml:space="preserve">, also on </w:delText>
        </w:r>
        <w:r w:rsidR="00195C6B" w:rsidRPr="003A3F3B" w:rsidDel="00B27B13">
          <w:rPr>
            <w:rFonts w:ascii="Myriad Pro" w:hAnsi="Myriad Pro"/>
          </w:rPr>
          <w:delText xml:space="preserve">a </w:delText>
        </w:r>
        <w:r w:rsidRPr="003A3F3B" w:rsidDel="00B27B13">
          <w:rPr>
            <w:rFonts w:ascii="Myriad Pro" w:hAnsi="Myriad Pro"/>
          </w:rPr>
          <w:delText>scheduled basis.</w:delText>
        </w:r>
      </w:del>
      <w:ins w:id="22" w:author="Author">
        <w:r w:rsidR="00B27B13">
          <w:rPr>
            <w:rFonts w:ascii="Myriad Pro" w:hAnsi="Myriad Pro"/>
          </w:rPr>
          <w:t xml:space="preserve">The SPED data import will ideally occur only once, however it is possible to import SPED data after the initial import should it be necessary to do </w:t>
        </w:r>
        <w:proofErr w:type="spellStart"/>
        <w:r w:rsidR="00B27B13">
          <w:rPr>
            <w:rFonts w:ascii="Myriad Pro" w:hAnsi="Myriad Pro"/>
          </w:rPr>
          <w:t>so.</w:t>
        </w:r>
      </w:ins>
    </w:p>
    <w:p w:rsidR="007B424F" w:rsidRDefault="007B424F">
      <w:pPr>
        <w:spacing w:after="200" w:line="276" w:lineRule="auto"/>
        <w:rPr>
          <w:rFonts w:ascii="Myriad Pro" w:hAnsi="Myriad Pro"/>
        </w:rPr>
      </w:pPr>
      <w:del w:id="23" w:author="Author">
        <w:r w:rsidRPr="003A3F3B" w:rsidDel="00B27B13">
          <w:rPr>
            <w:rFonts w:ascii="Myriad Pro" w:hAnsi="Myriad Pro"/>
          </w:rPr>
          <w:delText xml:space="preserve">The Import Data Files Directory can be a UNC share, or can be </w:delText>
        </w:r>
        <w:r w:rsidR="00195C6B" w:rsidRPr="003A3F3B" w:rsidDel="00B27B13">
          <w:rPr>
            <w:rFonts w:ascii="Myriad Pro" w:hAnsi="Myriad Pro"/>
          </w:rPr>
          <w:delText xml:space="preserve">a </w:delText>
        </w:r>
        <w:r w:rsidRPr="003A3F3B" w:rsidDel="00B27B13">
          <w:rPr>
            <w:rFonts w:ascii="Myriad Pro" w:hAnsi="Myriad Pro"/>
          </w:rPr>
          <w:delText>directory located on the Enrich database server.  If an UNC path is used, the credentials required to connect to the remote file ser</w:delText>
        </w:r>
        <w:r w:rsidR="00EF4D98" w:rsidDel="00B27B13">
          <w:rPr>
            <w:rFonts w:ascii="Myriad Pro" w:hAnsi="Myriad Pro"/>
          </w:rPr>
          <w:delText>ver must be specified in the SPED</w:delText>
        </w:r>
        <w:r w:rsidRPr="003A3F3B" w:rsidDel="00B27B13">
          <w:rPr>
            <w:rFonts w:ascii="Myriad Pro" w:hAnsi="Myriad Pro"/>
          </w:rPr>
          <w:delText xml:space="preserve"> Imports configuration within Enrich.</w:delText>
        </w:r>
      </w:del>
      <w:ins w:id="24" w:author="Author">
        <w:r w:rsidR="00B27B13">
          <w:rPr>
            <w:rFonts w:ascii="Myriad Pro" w:hAnsi="Myriad Pro"/>
          </w:rPr>
          <w:t>Normally</w:t>
        </w:r>
        <w:proofErr w:type="spellEnd"/>
        <w:r w:rsidR="00B27B13">
          <w:rPr>
            <w:rFonts w:ascii="Myriad Pro" w:hAnsi="Myriad Pro"/>
          </w:rPr>
          <w:t xml:space="preserve"> the SPED import files will be placed in a folder on the database server.  If it is necessary to place them on a UNC share, the appropriate credentials to access that share on the remote server will be required.</w:t>
        </w:r>
      </w:ins>
    </w:p>
    <w:p w:rsidR="00552D34" w:rsidRDefault="00552D34">
      <w:pPr>
        <w:spacing w:after="200" w:line="276" w:lineRule="auto"/>
        <w:rPr>
          <w:rFonts w:ascii="Myriad Pro" w:hAnsi="Myriad Pro"/>
        </w:rPr>
      </w:pPr>
      <w:r>
        <w:rPr>
          <w:rFonts w:ascii="Myriad Pro" w:hAnsi="Myriad Pro"/>
        </w:rPr>
        <w:br w:type="page"/>
      </w:r>
    </w:p>
    <w:p w:rsidR="00873E00" w:rsidRPr="003A3F3B" w:rsidRDefault="00873E00" w:rsidP="00E64C1B">
      <w:pPr>
        <w:pStyle w:val="Heading1"/>
      </w:pPr>
      <w:r w:rsidRPr="003A3F3B">
        <w:lastRenderedPageBreak/>
        <w:t>File Data Types</w:t>
      </w:r>
    </w:p>
    <w:p w:rsidR="000B04B1" w:rsidRPr="003A3F3B" w:rsidRDefault="000B04B1" w:rsidP="000B04B1">
      <w:pPr>
        <w:rPr>
          <w:rFonts w:ascii="Myriad Pro" w:hAnsi="Myriad Pro"/>
        </w:rPr>
      </w:pPr>
      <w:r w:rsidRPr="003A3F3B">
        <w:rPr>
          <w:rFonts w:ascii="Myriad Pro" w:hAnsi="Myriad Pro"/>
        </w:rPr>
        <w:t>The following data types describe the format required for all fields in the import files.</w:t>
      </w:r>
    </w:p>
    <w:p w:rsidR="000B04B1" w:rsidRPr="003A3F3B" w:rsidRDefault="000B04B1" w:rsidP="000B04B1">
      <w:pPr>
        <w:rPr>
          <w:rFonts w:ascii="Myriad Pro" w:hAnsi="Myriad Pro"/>
        </w:rPr>
      </w:pPr>
    </w:p>
    <w:tbl>
      <w:tblPr>
        <w:tblStyle w:val="LightList-Accent12"/>
        <w:tblW w:w="0" w:type="auto"/>
        <w:tblLook w:val="04A0" w:firstRow="1" w:lastRow="0" w:firstColumn="1" w:lastColumn="0" w:noHBand="0" w:noVBand="1"/>
      </w:tblPr>
      <w:tblGrid>
        <w:gridCol w:w="1908"/>
        <w:gridCol w:w="2498"/>
        <w:gridCol w:w="2307"/>
        <w:gridCol w:w="2755"/>
      </w:tblGrid>
      <w:tr w:rsidR="00AF0DFB" w:rsidRPr="00E64C1B" w:rsidTr="00E64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AF0DFB" w:rsidP="00873E00">
            <w:pPr>
              <w:rPr>
                <w:rFonts w:ascii="Myriad Pro" w:hAnsi="Myriad Pro"/>
                <w:szCs w:val="16"/>
              </w:rPr>
            </w:pPr>
            <w:r w:rsidRPr="00E64C1B">
              <w:rPr>
                <w:rFonts w:ascii="Myriad Pro" w:hAnsi="Myriad Pro"/>
                <w:szCs w:val="16"/>
              </w:rPr>
              <w:t>Name</w:t>
            </w:r>
          </w:p>
        </w:tc>
        <w:tc>
          <w:tcPr>
            <w:tcW w:w="2498" w:type="dxa"/>
          </w:tcPr>
          <w:p w:rsidR="00AF0DFB" w:rsidRPr="00E64C1B" w:rsidRDefault="00AF0DFB" w:rsidP="00873E00">
            <w:pPr>
              <w:cnfStyle w:val="100000000000" w:firstRow="1"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Format</w:t>
            </w:r>
          </w:p>
        </w:tc>
        <w:tc>
          <w:tcPr>
            <w:tcW w:w="2307" w:type="dxa"/>
          </w:tcPr>
          <w:p w:rsidR="00AF0DFB" w:rsidRPr="00E64C1B" w:rsidRDefault="00AF0DFB" w:rsidP="00AF0DFB">
            <w:pPr>
              <w:cnfStyle w:val="100000000000" w:firstRow="1"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Example</w:t>
            </w:r>
          </w:p>
        </w:tc>
        <w:tc>
          <w:tcPr>
            <w:tcW w:w="2755" w:type="dxa"/>
          </w:tcPr>
          <w:p w:rsidR="00AF0DFB" w:rsidRPr="00E64C1B" w:rsidRDefault="00AF0DFB" w:rsidP="00873E00">
            <w:pPr>
              <w:cnfStyle w:val="100000000000" w:firstRow="1"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Description</w:t>
            </w:r>
          </w:p>
        </w:tc>
      </w:tr>
      <w:tr w:rsidR="00AF0DFB"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AF0DFB" w:rsidP="00873E00">
            <w:pPr>
              <w:rPr>
                <w:rFonts w:ascii="Myriad Pro" w:hAnsi="Myriad Pro"/>
                <w:szCs w:val="16"/>
              </w:rPr>
            </w:pPr>
            <w:r w:rsidRPr="00E64C1B">
              <w:rPr>
                <w:rFonts w:ascii="Myriad Pro" w:hAnsi="Myriad Pro"/>
                <w:szCs w:val="16"/>
              </w:rPr>
              <w:t>Date</w:t>
            </w:r>
          </w:p>
        </w:tc>
        <w:tc>
          <w:tcPr>
            <w:tcW w:w="2498" w:type="dxa"/>
          </w:tcPr>
          <w:p w:rsidR="00AF0DFB" w:rsidRPr="00E64C1B" w:rsidRDefault="00AF0DFB" w:rsidP="00AF0DF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Cs w:val="16"/>
              </w:rPr>
            </w:pPr>
            <w:r w:rsidRPr="00E64C1B">
              <w:rPr>
                <w:rFonts w:ascii="Myriad Pro" w:eastAsia="Times New Roman" w:hAnsi="Myriad Pro"/>
                <w:color w:val="000000"/>
                <w:szCs w:val="16"/>
              </w:rPr>
              <w:t>MM/DD/YYYY</w:t>
            </w:r>
          </w:p>
          <w:p w:rsidR="00AF0DFB" w:rsidRPr="00E64C1B" w:rsidRDefault="00AF0DFB" w:rsidP="00AF0DFB">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eastAsia="Times New Roman" w:hAnsi="Myriad Pro"/>
                <w:color w:val="000000"/>
                <w:szCs w:val="16"/>
              </w:rPr>
              <w:t>M/D/YYYY</w:t>
            </w:r>
          </w:p>
        </w:tc>
        <w:tc>
          <w:tcPr>
            <w:tcW w:w="2307" w:type="dxa"/>
          </w:tcPr>
          <w:p w:rsidR="00AF0DFB" w:rsidRPr="00E64C1B" w:rsidRDefault="00AF0DFB"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02/08/1999</w:t>
            </w:r>
          </w:p>
          <w:p w:rsidR="00AF0DFB" w:rsidRPr="00E64C1B" w:rsidRDefault="00AF0DFB" w:rsidP="00AF0DFB">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2/8/1999</w:t>
            </w:r>
          </w:p>
        </w:tc>
        <w:tc>
          <w:tcPr>
            <w:tcW w:w="2755" w:type="dxa"/>
          </w:tcPr>
          <w:p w:rsidR="00AF0DFB" w:rsidRPr="00E64C1B" w:rsidRDefault="00AF0DFB"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MM</w:t>
            </w:r>
            <w:del w:id="25" w:author="Author">
              <w:r w:rsidRPr="00E64C1B" w:rsidDel="00B27B13">
                <w:rPr>
                  <w:rFonts w:ascii="Myriad Pro" w:hAnsi="Myriad Pro"/>
                  <w:szCs w:val="16"/>
                </w:rPr>
                <w:delText>,M</w:delText>
              </w:r>
            </w:del>
            <w:r w:rsidRPr="00E64C1B">
              <w:rPr>
                <w:rFonts w:ascii="Myriad Pro" w:hAnsi="Myriad Pro"/>
                <w:szCs w:val="16"/>
              </w:rPr>
              <w:t xml:space="preserve"> - Month</w:t>
            </w:r>
          </w:p>
          <w:p w:rsidR="00AF0DFB" w:rsidRPr="00E64C1B" w:rsidRDefault="00AF0DFB"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DD</w:t>
            </w:r>
            <w:del w:id="26" w:author="Author">
              <w:r w:rsidRPr="00E64C1B" w:rsidDel="00B27B13">
                <w:rPr>
                  <w:rFonts w:ascii="Myriad Pro" w:hAnsi="Myriad Pro"/>
                  <w:szCs w:val="16"/>
                </w:rPr>
                <w:delText>,D</w:delText>
              </w:r>
            </w:del>
            <w:r w:rsidRPr="00E64C1B">
              <w:rPr>
                <w:rFonts w:ascii="Myriad Pro" w:hAnsi="Myriad Pro"/>
                <w:szCs w:val="16"/>
              </w:rPr>
              <w:t xml:space="preserve"> - Day</w:t>
            </w:r>
          </w:p>
          <w:p w:rsidR="00AF0DFB" w:rsidRPr="00E64C1B" w:rsidRDefault="00AF0DFB"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 xml:space="preserve">YYYY </w:t>
            </w:r>
            <w:r w:rsidR="00922B0B" w:rsidRPr="00E64C1B">
              <w:rPr>
                <w:rFonts w:ascii="Myriad Pro" w:hAnsi="Myriad Pro"/>
                <w:szCs w:val="16"/>
              </w:rPr>
              <w:t>–</w:t>
            </w:r>
            <w:r w:rsidRPr="00E64C1B">
              <w:rPr>
                <w:rFonts w:ascii="Myriad Pro" w:hAnsi="Myriad Pro"/>
                <w:szCs w:val="16"/>
              </w:rPr>
              <w:t xml:space="preserve"> Year</w:t>
            </w:r>
          </w:p>
        </w:tc>
      </w:tr>
      <w:tr w:rsidR="00AF0DFB" w:rsidRPr="00E64C1B" w:rsidTr="00E64C1B">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AF0DFB" w:rsidP="00873E00">
            <w:pPr>
              <w:rPr>
                <w:rFonts w:ascii="Myriad Pro" w:hAnsi="Myriad Pro"/>
                <w:szCs w:val="16"/>
              </w:rPr>
            </w:pPr>
            <w:r w:rsidRPr="00E64C1B">
              <w:rPr>
                <w:rFonts w:ascii="Myriad Pro" w:hAnsi="Myriad Pro"/>
                <w:szCs w:val="16"/>
              </w:rPr>
              <w:t>Text</w:t>
            </w:r>
          </w:p>
        </w:tc>
        <w:tc>
          <w:tcPr>
            <w:tcW w:w="2498" w:type="dxa"/>
          </w:tcPr>
          <w:p w:rsidR="00AF0DFB" w:rsidRPr="00E64C1B" w:rsidRDefault="00AF0DFB"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Arbitrary text</w:t>
            </w:r>
          </w:p>
        </w:tc>
        <w:tc>
          <w:tcPr>
            <w:tcW w:w="2307" w:type="dxa"/>
          </w:tcPr>
          <w:p w:rsidR="00AF0DFB" w:rsidRPr="00E64C1B" w:rsidDel="00B27B13" w:rsidRDefault="00AF0DFB" w:rsidP="00873E00">
            <w:pPr>
              <w:cnfStyle w:val="000000000000" w:firstRow="0" w:lastRow="0" w:firstColumn="0" w:lastColumn="0" w:oddVBand="0" w:evenVBand="0" w:oddHBand="0" w:evenHBand="0" w:firstRowFirstColumn="0" w:firstRowLastColumn="0" w:lastRowFirstColumn="0" w:lastRowLastColumn="0"/>
              <w:rPr>
                <w:del w:id="27" w:author="Author"/>
                <w:rFonts w:ascii="Myriad Pro" w:hAnsi="Myriad Pro"/>
                <w:szCs w:val="16"/>
              </w:rPr>
            </w:pPr>
            <w:del w:id="28" w:author="Author">
              <w:r w:rsidRPr="00E64C1B" w:rsidDel="00B27B13">
                <w:rPr>
                  <w:rFonts w:ascii="Myriad Pro" w:hAnsi="Myriad Pro"/>
                  <w:szCs w:val="16"/>
                </w:rPr>
                <w:delText>Washington Elementary</w:delText>
              </w:r>
            </w:del>
          </w:p>
          <w:p w:rsidR="00AF0DFB" w:rsidRPr="00E64C1B" w:rsidDel="00B27B13" w:rsidRDefault="00AF0DFB" w:rsidP="00AF0DFB">
            <w:pPr>
              <w:cnfStyle w:val="000000000000" w:firstRow="0" w:lastRow="0" w:firstColumn="0" w:lastColumn="0" w:oddVBand="0" w:evenVBand="0" w:oddHBand="0" w:evenHBand="0" w:firstRowFirstColumn="0" w:firstRowLastColumn="0" w:lastRowFirstColumn="0" w:lastRowLastColumn="0"/>
              <w:rPr>
                <w:del w:id="29" w:author="Author"/>
                <w:rFonts w:ascii="Myriad Pro" w:hAnsi="Myriad Pro"/>
                <w:szCs w:val="16"/>
              </w:rPr>
            </w:pPr>
            <w:del w:id="30" w:author="Author">
              <w:r w:rsidRPr="00E64C1B" w:rsidDel="00B27B13">
                <w:rPr>
                  <w:rFonts w:ascii="Myriad Pro" w:hAnsi="Myriad Pro"/>
                  <w:szCs w:val="16"/>
                </w:rPr>
                <w:delText>" Smith, John"</w:delText>
              </w:r>
            </w:del>
          </w:p>
          <w:p w:rsidR="00AF0DFB" w:rsidRPr="00E64C1B" w:rsidRDefault="00AF0DFB" w:rsidP="00B27B13">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del w:id="31" w:author="Author">
              <w:r w:rsidRPr="00E64C1B" w:rsidDel="00B27B13">
                <w:rPr>
                  <w:rFonts w:ascii="Myriad Pro" w:hAnsi="Myriad Pro"/>
                  <w:szCs w:val="16"/>
                </w:rPr>
                <w:delText>"John said ""Hello"""</w:delText>
              </w:r>
            </w:del>
            <w:ins w:id="32" w:author="Author">
              <w:r w:rsidR="00B27B13">
                <w:rPr>
                  <w:rFonts w:ascii="Myriad Pro" w:hAnsi="Myriad Pro"/>
                  <w:szCs w:val="16"/>
                </w:rPr>
                <w:t>James will properly pronounce the “O”, the “I” and the “E”.</w:t>
              </w:r>
            </w:ins>
          </w:p>
        </w:tc>
        <w:tc>
          <w:tcPr>
            <w:tcW w:w="2755" w:type="dxa"/>
          </w:tcPr>
          <w:p w:rsidR="00AF0DFB" w:rsidRPr="00E64C1B" w:rsidDel="0062452F" w:rsidRDefault="00AF0DFB" w:rsidP="00AF0DFB">
            <w:pPr>
              <w:cnfStyle w:val="000000000000" w:firstRow="0" w:lastRow="0" w:firstColumn="0" w:lastColumn="0" w:oddVBand="0" w:evenVBand="0" w:oddHBand="0" w:evenHBand="0" w:firstRowFirstColumn="0" w:firstRowLastColumn="0" w:lastRowFirstColumn="0" w:lastRowLastColumn="0"/>
              <w:rPr>
                <w:del w:id="33" w:author="Author"/>
                <w:rFonts w:ascii="Myriad Pro" w:hAnsi="Myriad Pro"/>
                <w:szCs w:val="16"/>
              </w:rPr>
            </w:pPr>
            <w:del w:id="34" w:author="Author">
              <w:r w:rsidRPr="00E64C1B" w:rsidDel="0062452F">
                <w:rPr>
                  <w:rFonts w:ascii="Myriad Pro" w:hAnsi="Myriad Pro"/>
                  <w:szCs w:val="16"/>
                </w:rPr>
                <w:delText>If text contains a comma, escape it with double quotes.</w:delText>
              </w:r>
            </w:del>
            <w:ins w:id="35" w:author="Author">
              <w:r w:rsidR="0062452F">
                <w:rPr>
                  <w:rFonts w:ascii="Myriad Pro" w:hAnsi="Myriad Pro"/>
                  <w:szCs w:val="16"/>
                </w:rPr>
                <w:t xml:space="preserve">For </w:t>
              </w:r>
              <w:proofErr w:type="spellStart"/>
              <w:r w:rsidR="0062452F">
                <w:rPr>
                  <w:rFonts w:ascii="Myriad Pro" w:hAnsi="Myriad Pro"/>
                  <w:szCs w:val="16"/>
                </w:rPr>
                <w:t>consistencey</w:t>
              </w:r>
              <w:proofErr w:type="spellEnd"/>
              <w:r w:rsidR="0062452F">
                <w:rPr>
                  <w:rFonts w:ascii="Myriad Pro" w:hAnsi="Myriad Pro"/>
                  <w:szCs w:val="16"/>
                </w:rPr>
                <w:t>, it is suggested to use the same delimiter for all data files.  The pipe character (“|”) is ideal, since it is rarely used in text that will be commonly included in the SPED data files.</w:t>
              </w:r>
            </w:ins>
          </w:p>
          <w:p w:rsidR="000B04B1" w:rsidRPr="00E64C1B" w:rsidRDefault="000B04B1"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p>
          <w:p w:rsidR="00AF0DFB" w:rsidRPr="00E64C1B" w:rsidDel="0062452F" w:rsidRDefault="00AF0DFB" w:rsidP="00AF0DFB">
            <w:pPr>
              <w:cnfStyle w:val="000000000000" w:firstRow="0" w:lastRow="0" w:firstColumn="0" w:lastColumn="0" w:oddVBand="0" w:evenVBand="0" w:oddHBand="0" w:evenHBand="0" w:firstRowFirstColumn="0" w:firstRowLastColumn="0" w:lastRowFirstColumn="0" w:lastRowLastColumn="0"/>
              <w:rPr>
                <w:del w:id="36" w:author="Author"/>
                <w:rFonts w:ascii="Myriad Pro" w:hAnsi="Myriad Pro"/>
                <w:szCs w:val="16"/>
              </w:rPr>
            </w:pPr>
            <w:del w:id="37" w:author="Author">
              <w:r w:rsidRPr="00E64C1B" w:rsidDel="0062452F">
                <w:rPr>
                  <w:rFonts w:ascii="Myriad Pro" w:hAnsi="Myriad Pro"/>
                  <w:szCs w:val="16"/>
                </w:rPr>
                <w:delText>If quoted text contains a double quote must escape with two double quotes</w:delText>
              </w:r>
              <w:r w:rsidR="000B04B1" w:rsidRPr="00E64C1B" w:rsidDel="0062452F">
                <w:rPr>
                  <w:rFonts w:ascii="Myriad Pro" w:hAnsi="Myriad Pro"/>
                  <w:szCs w:val="16"/>
                </w:rPr>
                <w:delText>.</w:delText>
              </w:r>
            </w:del>
          </w:p>
          <w:p w:rsidR="000B04B1" w:rsidRPr="00E64C1B" w:rsidRDefault="000B04B1"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p>
          <w:p w:rsidR="00AF0DFB" w:rsidRPr="00E64C1B" w:rsidRDefault="00AF0DFB"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del w:id="38" w:author="Author">
              <w:r w:rsidRPr="00E64C1B" w:rsidDel="0062452F">
                <w:rPr>
                  <w:rFonts w:ascii="Myriad Pro" w:hAnsi="Myriad Pro"/>
                  <w:szCs w:val="16"/>
                </w:rPr>
                <w:delText>Text with line breaks must be quoted</w:delText>
              </w:r>
              <w:r w:rsidR="000B04B1" w:rsidRPr="00E64C1B" w:rsidDel="0062452F">
                <w:rPr>
                  <w:rFonts w:ascii="Myriad Pro" w:hAnsi="Myriad Pro"/>
                  <w:szCs w:val="16"/>
                </w:rPr>
                <w:delText>.</w:delText>
              </w:r>
            </w:del>
            <w:ins w:id="39" w:author="Author">
              <w:r w:rsidR="0062452F">
                <w:rPr>
                  <w:rFonts w:ascii="Myriad Pro" w:hAnsi="Myriad Pro"/>
                  <w:szCs w:val="16"/>
                </w:rPr>
                <w:t>Services, Goals and Objectives that contain line breaks should be converted into a single line of text.</w:t>
              </w:r>
            </w:ins>
          </w:p>
        </w:tc>
      </w:tr>
      <w:tr w:rsidR="00AF0DFB"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7B70B6" w:rsidP="00873E00">
            <w:pPr>
              <w:rPr>
                <w:rFonts w:ascii="Myriad Pro" w:hAnsi="Myriad Pro"/>
                <w:szCs w:val="16"/>
              </w:rPr>
            </w:pPr>
            <w:r w:rsidRPr="00E64C1B">
              <w:rPr>
                <w:rFonts w:ascii="Myriad Pro" w:hAnsi="Myriad Pro"/>
                <w:szCs w:val="16"/>
              </w:rPr>
              <w:t>Integer</w:t>
            </w:r>
          </w:p>
        </w:tc>
        <w:tc>
          <w:tcPr>
            <w:tcW w:w="2498" w:type="dxa"/>
          </w:tcPr>
          <w:p w:rsidR="00AF0DFB"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w:t>
            </w:r>
          </w:p>
        </w:tc>
        <w:tc>
          <w:tcPr>
            <w:tcW w:w="2307" w:type="dxa"/>
          </w:tcPr>
          <w:p w:rsidR="00AF0DFB" w:rsidRPr="00E64C1B" w:rsidRDefault="007B70B6"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2010</w:t>
            </w:r>
          </w:p>
        </w:tc>
        <w:tc>
          <w:tcPr>
            <w:tcW w:w="2755" w:type="dxa"/>
          </w:tcPr>
          <w:p w:rsidR="00AF0DFB"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Whole number</w:t>
            </w:r>
            <w:r w:rsidR="000B04B1" w:rsidRPr="00E64C1B">
              <w:rPr>
                <w:rFonts w:ascii="Myriad Pro" w:hAnsi="Myriad Pro"/>
                <w:szCs w:val="16"/>
              </w:rPr>
              <w:t>.</w:t>
            </w:r>
          </w:p>
          <w:p w:rsidR="000B04B1" w:rsidRPr="00E64C1B" w:rsidRDefault="000B04B1"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p>
          <w:p w:rsidR="007B70B6"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Max length varies by field</w:t>
            </w:r>
            <w:r w:rsidR="000B04B1" w:rsidRPr="00E64C1B">
              <w:rPr>
                <w:rFonts w:ascii="Myriad Pro" w:hAnsi="Myriad Pro"/>
                <w:szCs w:val="16"/>
              </w:rPr>
              <w:t>.</w:t>
            </w:r>
          </w:p>
          <w:p w:rsidR="000B04B1" w:rsidRPr="00E64C1B" w:rsidRDefault="000B04B1"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p>
          <w:p w:rsidR="007B70B6"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No commas</w:t>
            </w:r>
          </w:p>
        </w:tc>
      </w:tr>
      <w:tr w:rsidR="00AF0DFB" w:rsidRPr="00E64C1B" w:rsidDel="00316E35" w:rsidTr="00E64C1B">
        <w:trPr>
          <w:del w:id="40" w:author="Author"/>
        </w:trPr>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Del="00316E35" w:rsidRDefault="007B70B6" w:rsidP="00873E00">
            <w:pPr>
              <w:rPr>
                <w:del w:id="41" w:author="Author"/>
                <w:rFonts w:ascii="Myriad Pro" w:hAnsi="Myriad Pro"/>
                <w:szCs w:val="16"/>
              </w:rPr>
            </w:pPr>
            <w:del w:id="42" w:author="Author">
              <w:r w:rsidRPr="00E64C1B" w:rsidDel="00316E35">
                <w:rPr>
                  <w:rFonts w:ascii="Myriad Pro" w:hAnsi="Myriad Pro"/>
                  <w:szCs w:val="16"/>
                </w:rPr>
                <w:delText>Decimal</w:delText>
              </w:r>
            </w:del>
          </w:p>
        </w:tc>
        <w:tc>
          <w:tcPr>
            <w:tcW w:w="2498" w:type="dxa"/>
          </w:tcPr>
          <w:p w:rsidR="00AF0DFB" w:rsidRPr="00E64C1B" w:rsidDel="00316E35" w:rsidRDefault="007B70B6" w:rsidP="00873E00">
            <w:pPr>
              <w:cnfStyle w:val="000000000000" w:firstRow="0" w:lastRow="0" w:firstColumn="0" w:lastColumn="0" w:oddVBand="0" w:evenVBand="0" w:oddHBand="0" w:evenHBand="0" w:firstRowFirstColumn="0" w:firstRowLastColumn="0" w:lastRowFirstColumn="0" w:lastRowLastColumn="0"/>
              <w:rPr>
                <w:del w:id="43" w:author="Author"/>
                <w:rFonts w:ascii="Myriad Pro" w:hAnsi="Myriad Pro"/>
                <w:szCs w:val="16"/>
              </w:rPr>
            </w:pPr>
            <w:del w:id="44" w:author="Author">
              <w:r w:rsidRPr="00E64C1B" w:rsidDel="00316E35">
                <w:rPr>
                  <w:rFonts w:ascii="Myriad Pro" w:hAnsi="Myriad Pro"/>
                  <w:szCs w:val="16"/>
                </w:rPr>
                <w:delText>######.###</w:delText>
              </w:r>
            </w:del>
          </w:p>
        </w:tc>
        <w:tc>
          <w:tcPr>
            <w:tcW w:w="2307" w:type="dxa"/>
          </w:tcPr>
          <w:p w:rsidR="00AF0DFB" w:rsidRPr="00E64C1B" w:rsidDel="00316E35" w:rsidRDefault="007B70B6" w:rsidP="007B70B6">
            <w:pPr>
              <w:cnfStyle w:val="000000000000" w:firstRow="0" w:lastRow="0" w:firstColumn="0" w:lastColumn="0" w:oddVBand="0" w:evenVBand="0" w:oddHBand="0" w:evenHBand="0" w:firstRowFirstColumn="0" w:firstRowLastColumn="0" w:lastRowFirstColumn="0" w:lastRowLastColumn="0"/>
              <w:rPr>
                <w:del w:id="45" w:author="Author"/>
                <w:rFonts w:ascii="Myriad Pro" w:hAnsi="Myriad Pro"/>
                <w:szCs w:val="16"/>
              </w:rPr>
            </w:pPr>
            <w:del w:id="46" w:author="Author">
              <w:r w:rsidRPr="00E64C1B" w:rsidDel="00316E35">
                <w:rPr>
                  <w:rFonts w:ascii="Myriad Pro" w:hAnsi="Myriad Pro"/>
                  <w:szCs w:val="16"/>
                </w:rPr>
                <w:delText>1045.67</w:delText>
              </w:r>
            </w:del>
          </w:p>
          <w:p w:rsidR="007B70B6" w:rsidRPr="00E64C1B" w:rsidDel="00316E35" w:rsidRDefault="007B70B6" w:rsidP="007B70B6">
            <w:pPr>
              <w:cnfStyle w:val="000000000000" w:firstRow="0" w:lastRow="0" w:firstColumn="0" w:lastColumn="0" w:oddVBand="0" w:evenVBand="0" w:oddHBand="0" w:evenHBand="0" w:firstRowFirstColumn="0" w:firstRowLastColumn="0" w:lastRowFirstColumn="0" w:lastRowLastColumn="0"/>
              <w:rPr>
                <w:del w:id="47" w:author="Author"/>
                <w:rFonts w:ascii="Myriad Pro" w:hAnsi="Myriad Pro"/>
                <w:szCs w:val="16"/>
              </w:rPr>
            </w:pPr>
            <w:del w:id="48" w:author="Author">
              <w:r w:rsidRPr="00E64C1B" w:rsidDel="00316E35">
                <w:rPr>
                  <w:rFonts w:ascii="Myriad Pro" w:hAnsi="Myriad Pro"/>
                  <w:szCs w:val="16"/>
                </w:rPr>
                <w:delText>1045</w:delText>
              </w:r>
            </w:del>
          </w:p>
        </w:tc>
        <w:tc>
          <w:tcPr>
            <w:tcW w:w="2755" w:type="dxa"/>
          </w:tcPr>
          <w:p w:rsidR="00AF0DFB" w:rsidRPr="00E64C1B" w:rsidDel="00316E35" w:rsidRDefault="007B70B6" w:rsidP="00873E00">
            <w:pPr>
              <w:cnfStyle w:val="000000000000" w:firstRow="0" w:lastRow="0" w:firstColumn="0" w:lastColumn="0" w:oddVBand="0" w:evenVBand="0" w:oddHBand="0" w:evenHBand="0" w:firstRowFirstColumn="0" w:firstRowLastColumn="0" w:lastRowFirstColumn="0" w:lastRowLastColumn="0"/>
              <w:rPr>
                <w:del w:id="49" w:author="Author"/>
                <w:rFonts w:ascii="Myriad Pro" w:hAnsi="Myriad Pro"/>
                <w:szCs w:val="16"/>
              </w:rPr>
            </w:pPr>
            <w:del w:id="50" w:author="Author">
              <w:r w:rsidRPr="00E64C1B" w:rsidDel="00316E35">
                <w:rPr>
                  <w:rFonts w:ascii="Myriad Pro" w:hAnsi="Myriad Pro"/>
                  <w:szCs w:val="16"/>
                </w:rPr>
                <w:delText>Real number</w:delText>
              </w:r>
              <w:r w:rsidR="000B04B1" w:rsidRPr="00E64C1B" w:rsidDel="00316E35">
                <w:rPr>
                  <w:rFonts w:ascii="Myriad Pro" w:hAnsi="Myriad Pro"/>
                  <w:szCs w:val="16"/>
                </w:rPr>
                <w:delText>.</w:delText>
              </w:r>
            </w:del>
          </w:p>
          <w:p w:rsidR="000B04B1" w:rsidRPr="00E64C1B" w:rsidDel="00316E35" w:rsidRDefault="000B04B1" w:rsidP="00873E00">
            <w:pPr>
              <w:cnfStyle w:val="000000000000" w:firstRow="0" w:lastRow="0" w:firstColumn="0" w:lastColumn="0" w:oddVBand="0" w:evenVBand="0" w:oddHBand="0" w:evenHBand="0" w:firstRowFirstColumn="0" w:firstRowLastColumn="0" w:lastRowFirstColumn="0" w:lastRowLastColumn="0"/>
              <w:rPr>
                <w:del w:id="51" w:author="Author"/>
                <w:rFonts w:ascii="Myriad Pro" w:hAnsi="Myriad Pro"/>
                <w:szCs w:val="16"/>
              </w:rPr>
            </w:pPr>
          </w:p>
          <w:p w:rsidR="007B70B6" w:rsidRPr="00E64C1B" w:rsidDel="00316E35" w:rsidRDefault="007B70B6" w:rsidP="00873E00">
            <w:pPr>
              <w:cnfStyle w:val="000000000000" w:firstRow="0" w:lastRow="0" w:firstColumn="0" w:lastColumn="0" w:oddVBand="0" w:evenVBand="0" w:oddHBand="0" w:evenHBand="0" w:firstRowFirstColumn="0" w:firstRowLastColumn="0" w:lastRowFirstColumn="0" w:lastRowLastColumn="0"/>
              <w:rPr>
                <w:del w:id="52" w:author="Author"/>
                <w:rFonts w:ascii="Myriad Pro" w:hAnsi="Myriad Pro"/>
                <w:szCs w:val="16"/>
              </w:rPr>
            </w:pPr>
            <w:del w:id="53" w:author="Author">
              <w:r w:rsidRPr="00E64C1B" w:rsidDel="00316E35">
                <w:rPr>
                  <w:rFonts w:ascii="Myriad Pro" w:hAnsi="Myriad Pro"/>
                  <w:szCs w:val="16"/>
                </w:rPr>
                <w:delText>Decimal part optional</w:delText>
              </w:r>
              <w:r w:rsidR="000B04B1" w:rsidRPr="00E64C1B" w:rsidDel="00316E35">
                <w:rPr>
                  <w:rFonts w:ascii="Myriad Pro" w:hAnsi="Myriad Pro"/>
                  <w:szCs w:val="16"/>
                </w:rPr>
                <w:delText>.</w:delText>
              </w:r>
            </w:del>
          </w:p>
          <w:p w:rsidR="000B04B1" w:rsidRPr="00E64C1B" w:rsidDel="00316E35" w:rsidRDefault="000B04B1" w:rsidP="00873E00">
            <w:pPr>
              <w:cnfStyle w:val="000000000000" w:firstRow="0" w:lastRow="0" w:firstColumn="0" w:lastColumn="0" w:oddVBand="0" w:evenVBand="0" w:oddHBand="0" w:evenHBand="0" w:firstRowFirstColumn="0" w:firstRowLastColumn="0" w:lastRowFirstColumn="0" w:lastRowLastColumn="0"/>
              <w:rPr>
                <w:del w:id="54" w:author="Author"/>
                <w:rFonts w:ascii="Myriad Pro" w:hAnsi="Myriad Pro"/>
                <w:szCs w:val="16"/>
              </w:rPr>
            </w:pPr>
          </w:p>
          <w:p w:rsidR="007B70B6" w:rsidRPr="00E64C1B" w:rsidDel="00316E35" w:rsidRDefault="007B70B6" w:rsidP="00873E00">
            <w:pPr>
              <w:cnfStyle w:val="000000000000" w:firstRow="0" w:lastRow="0" w:firstColumn="0" w:lastColumn="0" w:oddVBand="0" w:evenVBand="0" w:oddHBand="0" w:evenHBand="0" w:firstRowFirstColumn="0" w:firstRowLastColumn="0" w:lastRowFirstColumn="0" w:lastRowLastColumn="0"/>
              <w:rPr>
                <w:del w:id="55" w:author="Author"/>
                <w:rFonts w:ascii="Myriad Pro" w:hAnsi="Myriad Pro"/>
                <w:szCs w:val="16"/>
              </w:rPr>
            </w:pPr>
            <w:del w:id="56" w:author="Author">
              <w:r w:rsidRPr="00E64C1B" w:rsidDel="00316E35">
                <w:rPr>
                  <w:rFonts w:ascii="Myriad Pro" w:hAnsi="Myriad Pro"/>
                  <w:szCs w:val="16"/>
                </w:rPr>
                <w:delText>No commas</w:delText>
              </w:r>
              <w:r w:rsidR="000B04B1" w:rsidRPr="00E64C1B" w:rsidDel="00316E35">
                <w:rPr>
                  <w:rFonts w:ascii="Myriad Pro" w:hAnsi="Myriad Pro"/>
                  <w:szCs w:val="16"/>
                </w:rPr>
                <w:delText>.</w:delText>
              </w:r>
            </w:del>
          </w:p>
        </w:tc>
      </w:tr>
      <w:tr w:rsidR="007B70B6"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70B6" w:rsidRPr="00E64C1B" w:rsidRDefault="007B70B6" w:rsidP="00873E00">
            <w:pPr>
              <w:rPr>
                <w:rFonts w:ascii="Myriad Pro" w:hAnsi="Myriad Pro"/>
                <w:szCs w:val="16"/>
              </w:rPr>
            </w:pPr>
            <w:proofErr w:type="spellStart"/>
            <w:r w:rsidRPr="00E64C1B">
              <w:rPr>
                <w:rFonts w:ascii="Myriad Pro" w:hAnsi="Myriad Pro"/>
                <w:szCs w:val="16"/>
              </w:rPr>
              <w:t>YesNo</w:t>
            </w:r>
            <w:proofErr w:type="spellEnd"/>
          </w:p>
        </w:tc>
        <w:tc>
          <w:tcPr>
            <w:tcW w:w="2498" w:type="dxa"/>
          </w:tcPr>
          <w:p w:rsidR="007B70B6" w:rsidRPr="00E64C1B" w:rsidRDefault="007B70B6"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del w:id="57" w:author="Author">
              <w:r w:rsidRPr="00E64C1B" w:rsidDel="00316E35">
                <w:rPr>
                  <w:rFonts w:ascii="Myriad Pro" w:hAnsi="Myriad Pro"/>
                  <w:szCs w:val="16"/>
                </w:rPr>
                <w:delText>1 or 0</w:delText>
              </w:r>
            </w:del>
            <w:ins w:id="58" w:author="Author">
              <w:r w:rsidR="00316E35">
                <w:rPr>
                  <w:rFonts w:ascii="Myriad Pro" w:hAnsi="Myriad Pro"/>
                  <w:szCs w:val="16"/>
                </w:rPr>
                <w:t>Y or N</w:t>
              </w:r>
            </w:ins>
          </w:p>
        </w:tc>
        <w:tc>
          <w:tcPr>
            <w:tcW w:w="2307" w:type="dxa"/>
          </w:tcPr>
          <w:p w:rsidR="007B70B6" w:rsidRPr="00E64C1B" w:rsidRDefault="007B70B6"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del w:id="59" w:author="Author">
              <w:r w:rsidRPr="00E64C1B" w:rsidDel="00316E35">
                <w:rPr>
                  <w:rFonts w:ascii="Myriad Pro" w:hAnsi="Myriad Pro"/>
                  <w:szCs w:val="16"/>
                </w:rPr>
                <w:delText>1</w:delText>
              </w:r>
            </w:del>
            <w:ins w:id="60" w:author="Author">
              <w:r w:rsidR="00316E35">
                <w:rPr>
                  <w:rFonts w:ascii="Myriad Pro" w:hAnsi="Myriad Pro"/>
                  <w:szCs w:val="16"/>
                </w:rPr>
                <w:t>Y</w:t>
              </w:r>
            </w:ins>
          </w:p>
        </w:tc>
        <w:tc>
          <w:tcPr>
            <w:tcW w:w="2755" w:type="dxa"/>
          </w:tcPr>
          <w:p w:rsidR="007B70B6"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del w:id="61" w:author="Author">
              <w:r w:rsidRPr="00E64C1B" w:rsidDel="00316E35">
                <w:rPr>
                  <w:rFonts w:ascii="Myriad Pro" w:hAnsi="Myriad Pro"/>
                  <w:szCs w:val="16"/>
                </w:rPr>
                <w:delText xml:space="preserve">1 </w:delText>
              </w:r>
            </w:del>
            <w:ins w:id="62" w:author="Author">
              <w:r w:rsidR="00316E35">
                <w:rPr>
                  <w:rFonts w:ascii="Myriad Pro" w:hAnsi="Myriad Pro"/>
                  <w:szCs w:val="16"/>
                </w:rPr>
                <w:t>Y</w:t>
              </w:r>
              <w:r w:rsidR="00316E35" w:rsidRPr="00E64C1B">
                <w:rPr>
                  <w:rFonts w:ascii="Myriad Pro" w:hAnsi="Myriad Pro"/>
                  <w:szCs w:val="16"/>
                </w:rPr>
                <w:t xml:space="preserve"> </w:t>
              </w:r>
            </w:ins>
            <w:r w:rsidRPr="00E64C1B">
              <w:rPr>
                <w:rFonts w:ascii="Myriad Pro" w:hAnsi="Myriad Pro"/>
                <w:szCs w:val="16"/>
              </w:rPr>
              <w:t>- yes</w:t>
            </w:r>
          </w:p>
          <w:p w:rsidR="007B70B6"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del w:id="63" w:author="Author">
              <w:r w:rsidRPr="00E64C1B" w:rsidDel="00316E35">
                <w:rPr>
                  <w:rFonts w:ascii="Myriad Pro" w:hAnsi="Myriad Pro"/>
                  <w:szCs w:val="16"/>
                </w:rPr>
                <w:delText xml:space="preserve">0 </w:delText>
              </w:r>
            </w:del>
            <w:ins w:id="64" w:author="Author">
              <w:r w:rsidR="00316E35">
                <w:rPr>
                  <w:rFonts w:ascii="Myriad Pro" w:hAnsi="Myriad Pro"/>
                  <w:szCs w:val="16"/>
                </w:rPr>
                <w:t>N</w:t>
              </w:r>
              <w:r w:rsidR="00316E35" w:rsidRPr="00E64C1B">
                <w:rPr>
                  <w:rFonts w:ascii="Myriad Pro" w:hAnsi="Myriad Pro"/>
                  <w:szCs w:val="16"/>
                </w:rPr>
                <w:t xml:space="preserve"> </w:t>
              </w:r>
            </w:ins>
            <w:r w:rsidRPr="00E64C1B">
              <w:rPr>
                <w:rFonts w:ascii="Myriad Pro" w:hAnsi="Myriad Pro"/>
                <w:szCs w:val="16"/>
              </w:rPr>
              <w:t>– no</w:t>
            </w:r>
          </w:p>
        </w:tc>
      </w:tr>
      <w:tr w:rsidR="007B70B6" w:rsidRPr="00E64C1B" w:rsidTr="00E64C1B">
        <w:tc>
          <w:tcPr>
            <w:tcW w:w="1908" w:type="dxa"/>
          </w:tcPr>
          <w:p w:rsidR="007B70B6" w:rsidRPr="00E64C1B" w:rsidRDefault="007B70B6" w:rsidP="00873E00">
            <w:pPr>
              <w:cnfStyle w:val="001000000000" w:firstRow="0" w:lastRow="0" w:firstColumn="1"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ID</w:t>
            </w:r>
          </w:p>
        </w:tc>
        <w:tc>
          <w:tcPr>
            <w:tcW w:w="2498" w:type="dxa"/>
          </w:tcPr>
          <w:p w:rsidR="007B70B6" w:rsidRPr="00E64C1B" w:rsidRDefault="007B70B6" w:rsidP="007B70B6">
            <w:pPr>
              <w:rPr>
                <w:rFonts w:ascii="Myriad Pro" w:hAnsi="Myriad Pro"/>
                <w:szCs w:val="16"/>
              </w:rPr>
            </w:pPr>
            <w:r w:rsidRPr="00E64C1B">
              <w:rPr>
                <w:rFonts w:ascii="Myriad Pro" w:hAnsi="Myriad Pro"/>
                <w:szCs w:val="16"/>
              </w:rPr>
              <w:t>Arbitrary text up to 150 characters</w:t>
            </w:r>
          </w:p>
        </w:tc>
        <w:tc>
          <w:tcPr>
            <w:tcW w:w="2307" w:type="dxa"/>
          </w:tcPr>
          <w:p w:rsidR="007B70B6" w:rsidRPr="00E64C1B" w:rsidRDefault="000B04B1" w:rsidP="007B70B6">
            <w:pPr>
              <w:rPr>
                <w:rFonts w:ascii="Myriad Pro" w:hAnsi="Myriad Pro"/>
                <w:szCs w:val="16"/>
              </w:rPr>
            </w:pPr>
            <w:r w:rsidRPr="00E64C1B">
              <w:rPr>
                <w:rFonts w:ascii="Myriad Pro" w:hAnsi="Myriad Pro"/>
                <w:szCs w:val="16"/>
              </w:rPr>
              <w:t>1567</w:t>
            </w:r>
          </w:p>
          <w:p w:rsidR="000B04B1" w:rsidRPr="00E64C1B" w:rsidRDefault="000B04B1" w:rsidP="007B70B6">
            <w:pPr>
              <w:rPr>
                <w:rFonts w:ascii="Myriad Pro" w:hAnsi="Myriad Pro"/>
                <w:szCs w:val="16"/>
              </w:rPr>
            </w:pPr>
            <w:r w:rsidRPr="00E64C1B">
              <w:rPr>
                <w:rFonts w:ascii="Myriad Pro" w:hAnsi="Myriad Pro"/>
                <w:szCs w:val="16"/>
              </w:rPr>
              <w:t>A4D4EA11-71F1-440B-8193</w:t>
            </w:r>
          </w:p>
          <w:p w:rsidR="000B04B1" w:rsidRPr="00E64C1B" w:rsidRDefault="000B04B1" w:rsidP="000B04B1">
            <w:pPr>
              <w:rPr>
                <w:rFonts w:ascii="Myriad Pro" w:hAnsi="Myriad Pro"/>
                <w:szCs w:val="16"/>
              </w:rPr>
            </w:pPr>
            <w:r w:rsidRPr="00E64C1B">
              <w:rPr>
                <w:rFonts w:ascii="Myriad Pro" w:hAnsi="Myriad Pro"/>
                <w:szCs w:val="16"/>
              </w:rPr>
              <w:t>1567|4570</w:t>
            </w:r>
          </w:p>
        </w:tc>
        <w:tc>
          <w:tcPr>
            <w:tcW w:w="2755" w:type="dxa"/>
          </w:tcPr>
          <w:p w:rsidR="007B70B6" w:rsidRPr="00E64C1B" w:rsidRDefault="000B04B1" w:rsidP="00873E00">
            <w:pPr>
              <w:rPr>
                <w:rFonts w:ascii="Myriad Pro" w:hAnsi="Myriad Pro"/>
                <w:szCs w:val="16"/>
              </w:rPr>
            </w:pPr>
            <w:r w:rsidRPr="00E64C1B">
              <w:rPr>
                <w:rFonts w:ascii="Myriad Pro" w:hAnsi="Myriad Pro"/>
                <w:szCs w:val="16"/>
              </w:rPr>
              <w:t>Same escaping rules as text.</w:t>
            </w:r>
          </w:p>
          <w:p w:rsidR="000B04B1" w:rsidRPr="00E64C1B" w:rsidRDefault="000B04B1" w:rsidP="00873E00">
            <w:pPr>
              <w:rPr>
                <w:rFonts w:ascii="Myriad Pro" w:hAnsi="Myriad Pro"/>
                <w:szCs w:val="16"/>
              </w:rPr>
            </w:pPr>
          </w:p>
          <w:p w:rsidR="000B04B1" w:rsidRPr="00E64C1B" w:rsidRDefault="000B04B1" w:rsidP="000B04B1">
            <w:pPr>
              <w:rPr>
                <w:rFonts w:ascii="Myriad Pro" w:hAnsi="Myriad Pro"/>
                <w:szCs w:val="16"/>
              </w:rPr>
            </w:pPr>
            <w:r w:rsidRPr="00E64C1B">
              <w:rPr>
                <w:rFonts w:ascii="Myriad Pro" w:hAnsi="Myriad Pro"/>
                <w:szCs w:val="16"/>
              </w:rPr>
              <w:t xml:space="preserve">Separate multiple identifiers with a character, recommended </w:t>
            </w:r>
            <w:del w:id="65" w:author="Author">
              <w:r w:rsidRPr="00E64C1B" w:rsidDel="00316E35">
                <w:rPr>
                  <w:rFonts w:ascii="Myriad Pro" w:hAnsi="Myriad Pro"/>
                  <w:szCs w:val="16"/>
                </w:rPr>
                <w:delText xml:space="preserve">pipe </w:delText>
              </w:r>
            </w:del>
            <w:ins w:id="66" w:author="Author">
              <w:r w:rsidR="00316E35">
                <w:rPr>
                  <w:rFonts w:ascii="Myriad Pro" w:hAnsi="Myriad Pro"/>
                  <w:szCs w:val="16"/>
                </w:rPr>
                <w:t>carat</w:t>
              </w:r>
              <w:r w:rsidR="00316E35" w:rsidRPr="00E64C1B">
                <w:rPr>
                  <w:rFonts w:ascii="Myriad Pro" w:hAnsi="Myriad Pro"/>
                  <w:szCs w:val="16"/>
                </w:rPr>
                <w:t xml:space="preserve"> </w:t>
              </w:r>
            </w:ins>
            <w:r w:rsidRPr="00E64C1B">
              <w:rPr>
                <w:rFonts w:ascii="Myriad Pro" w:hAnsi="Myriad Pro"/>
                <w:szCs w:val="16"/>
              </w:rPr>
              <w:t xml:space="preserve">character </w:t>
            </w:r>
            <w:del w:id="67" w:author="Author">
              <w:r w:rsidRPr="00E64C1B" w:rsidDel="00316E35">
                <w:rPr>
                  <w:rFonts w:ascii="Myriad Pro" w:hAnsi="Myriad Pro"/>
                  <w:szCs w:val="16"/>
                </w:rPr>
                <w:delText>(|).</w:delText>
              </w:r>
            </w:del>
            <w:ins w:id="68" w:author="Author">
              <w:r w:rsidR="00316E35" w:rsidRPr="00E64C1B">
                <w:rPr>
                  <w:rFonts w:ascii="Myriad Pro" w:hAnsi="Myriad Pro"/>
                  <w:szCs w:val="16"/>
                </w:rPr>
                <w:t>(</w:t>
              </w:r>
              <w:r w:rsidR="00316E35">
                <w:rPr>
                  <w:rFonts w:ascii="Myriad Pro" w:hAnsi="Myriad Pro"/>
                  <w:szCs w:val="16"/>
                </w:rPr>
                <w:t>^</w:t>
              </w:r>
              <w:r w:rsidR="00316E35" w:rsidRPr="00E64C1B">
                <w:rPr>
                  <w:rFonts w:ascii="Myriad Pro" w:hAnsi="Myriad Pro"/>
                  <w:szCs w:val="16"/>
                </w:rPr>
                <w:t>).</w:t>
              </w:r>
            </w:ins>
          </w:p>
          <w:p w:rsidR="000B04B1" w:rsidRPr="00E64C1B" w:rsidRDefault="000B04B1" w:rsidP="000B04B1">
            <w:pPr>
              <w:rPr>
                <w:rFonts w:ascii="Myriad Pro" w:hAnsi="Myriad Pro"/>
                <w:szCs w:val="16"/>
              </w:rPr>
            </w:pPr>
          </w:p>
          <w:p w:rsidR="000B04B1" w:rsidRPr="00E64C1B" w:rsidRDefault="000B04B1" w:rsidP="000B04B1">
            <w:pPr>
              <w:rPr>
                <w:rFonts w:ascii="Myriad Pro" w:hAnsi="Myriad Pro"/>
                <w:szCs w:val="16"/>
              </w:rPr>
            </w:pPr>
            <w:r w:rsidRPr="00E64C1B">
              <w:rPr>
                <w:rFonts w:ascii="Myriad Pro" w:hAnsi="Myriad Pro"/>
                <w:szCs w:val="16"/>
              </w:rPr>
              <w:t>These are never show in application, and are only used by the import process.</w:t>
            </w:r>
          </w:p>
        </w:tc>
      </w:tr>
      <w:tr w:rsidR="00E95270"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5270" w:rsidRPr="00E64C1B" w:rsidRDefault="00952145" w:rsidP="00952145">
            <w:pPr>
              <w:rPr>
                <w:rFonts w:ascii="Myriad Pro" w:hAnsi="Myriad Pro"/>
                <w:szCs w:val="16"/>
              </w:rPr>
            </w:pPr>
            <w:proofErr w:type="spellStart"/>
            <w:r w:rsidRPr="00E64C1B">
              <w:rPr>
                <w:rFonts w:ascii="Myriad Pro" w:hAnsi="Myriad Pro"/>
                <w:szCs w:val="16"/>
              </w:rPr>
              <w:lastRenderedPageBreak/>
              <w:t>SelectList</w:t>
            </w:r>
            <w:proofErr w:type="spellEnd"/>
            <w:r w:rsidR="00E95270" w:rsidRPr="00E64C1B">
              <w:rPr>
                <w:rFonts w:ascii="Myriad Pro" w:hAnsi="Myriad Pro"/>
                <w:szCs w:val="16"/>
              </w:rPr>
              <w:t>(</w:t>
            </w:r>
            <w:r w:rsidR="00E95270" w:rsidRPr="00E64C1B">
              <w:rPr>
                <w:rFonts w:ascii="Myriad Pro" w:hAnsi="Myriad Pro"/>
                <w:i/>
                <w:szCs w:val="16"/>
              </w:rPr>
              <w:t>Type</w:t>
            </w:r>
            <w:r w:rsidR="00E95270" w:rsidRPr="00E64C1B">
              <w:rPr>
                <w:rFonts w:ascii="Myriad Pro" w:hAnsi="Myriad Pro"/>
                <w:szCs w:val="16"/>
              </w:rPr>
              <w:t>)</w:t>
            </w:r>
          </w:p>
        </w:tc>
        <w:tc>
          <w:tcPr>
            <w:tcW w:w="2498" w:type="dxa"/>
          </w:tcPr>
          <w:p w:rsidR="00E95270" w:rsidRPr="00E64C1B" w:rsidRDefault="00E95270" w:rsidP="00316E35">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 xml:space="preserve">Text that matches a code in a list of lookups for a specified </w:t>
            </w:r>
            <w:del w:id="69" w:author="Author">
              <w:r w:rsidRPr="00E64C1B" w:rsidDel="00316E35">
                <w:rPr>
                  <w:rFonts w:ascii="Myriad Pro" w:hAnsi="Myriad Pro"/>
                  <w:szCs w:val="16"/>
                </w:rPr>
                <w:delText xml:space="preserve">lookup </w:delText>
              </w:r>
            </w:del>
            <w:r w:rsidRPr="00E64C1B">
              <w:rPr>
                <w:rFonts w:ascii="Myriad Pro" w:hAnsi="Myriad Pro"/>
                <w:szCs w:val="16"/>
              </w:rPr>
              <w:t>type</w:t>
            </w:r>
          </w:p>
        </w:tc>
        <w:tc>
          <w:tcPr>
            <w:tcW w:w="2307" w:type="dxa"/>
          </w:tcPr>
          <w:p w:rsidR="00E95270" w:rsidRPr="00E64C1B" w:rsidRDefault="00E95270"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W</w:t>
            </w:r>
          </w:p>
        </w:tc>
        <w:tc>
          <w:tcPr>
            <w:tcW w:w="2755" w:type="dxa"/>
          </w:tcPr>
          <w:p w:rsidR="00E95270" w:rsidRPr="00E64C1B" w:rsidRDefault="00E95270"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 xml:space="preserve">See </w:t>
            </w:r>
            <w:del w:id="70" w:author="Author">
              <w:r w:rsidRPr="00E64C1B" w:rsidDel="00316E35">
                <w:rPr>
                  <w:rFonts w:ascii="Myriad Pro" w:hAnsi="Myriad Pro"/>
                  <w:szCs w:val="16"/>
                </w:rPr>
                <w:delText xml:space="preserve">lookups </w:delText>
              </w:r>
            </w:del>
            <w:proofErr w:type="spellStart"/>
            <w:ins w:id="71" w:author="Author">
              <w:r w:rsidR="00316E35">
                <w:rPr>
                  <w:rFonts w:ascii="Myriad Pro" w:hAnsi="Myriad Pro"/>
                  <w:szCs w:val="16"/>
                </w:rPr>
                <w:t>SelectList</w:t>
              </w:r>
              <w:proofErr w:type="spellEnd"/>
              <w:r w:rsidR="00316E35" w:rsidRPr="00E64C1B">
                <w:rPr>
                  <w:rFonts w:ascii="Myriad Pro" w:hAnsi="Myriad Pro"/>
                  <w:szCs w:val="16"/>
                </w:rPr>
                <w:t xml:space="preserve"> </w:t>
              </w:r>
            </w:ins>
            <w:r w:rsidRPr="00E64C1B">
              <w:rPr>
                <w:rFonts w:ascii="Myriad Pro" w:hAnsi="Myriad Pro"/>
                <w:szCs w:val="16"/>
              </w:rPr>
              <w:t>file layout for more information</w:t>
            </w:r>
            <w:ins w:id="72" w:author="Author">
              <w:r w:rsidR="00316E35">
                <w:rPr>
                  <w:rFonts w:ascii="Myriad Pro" w:hAnsi="Myriad Pro"/>
                  <w:szCs w:val="16"/>
                </w:rPr>
                <w:t xml:space="preserve">, and the </w:t>
              </w:r>
              <w:proofErr w:type="spellStart"/>
              <w:r w:rsidR="00316E35">
                <w:rPr>
                  <w:rFonts w:ascii="Myriad Pro" w:hAnsi="Myriad Pro"/>
                  <w:szCs w:val="16"/>
                </w:rPr>
                <w:t>SelectLists</w:t>
              </w:r>
              <w:proofErr w:type="spellEnd"/>
              <w:r w:rsidR="00316E35">
                <w:rPr>
                  <w:rFonts w:ascii="Myriad Pro" w:hAnsi="Myriad Pro"/>
                  <w:szCs w:val="16"/>
                </w:rPr>
                <w:t xml:space="preserve"> template file (XLSX) for specifics.  Note:  Any values required in addition to those provided on the </w:t>
              </w:r>
              <w:proofErr w:type="spellStart"/>
              <w:r w:rsidR="00316E35">
                <w:rPr>
                  <w:rFonts w:ascii="Myriad Pro" w:hAnsi="Myriad Pro"/>
                  <w:szCs w:val="16"/>
                </w:rPr>
                <w:t>SelectLists</w:t>
              </w:r>
              <w:proofErr w:type="spellEnd"/>
              <w:r w:rsidR="00316E35">
                <w:rPr>
                  <w:rFonts w:ascii="Myriad Pro" w:hAnsi="Myriad Pro"/>
                  <w:szCs w:val="16"/>
                </w:rPr>
                <w:t xml:space="preserve"> template should simply be appended to that file, with only the </w:t>
              </w:r>
              <w:proofErr w:type="spellStart"/>
              <w:r w:rsidR="00316E35">
                <w:rPr>
                  <w:rFonts w:ascii="Myriad Pro" w:hAnsi="Myriad Pro"/>
                  <w:szCs w:val="16"/>
                </w:rPr>
                <w:t>LegacySpedCode</w:t>
              </w:r>
              <w:proofErr w:type="spellEnd"/>
              <w:r w:rsidR="00316E35">
                <w:rPr>
                  <w:rFonts w:ascii="Myriad Pro" w:hAnsi="Myriad Pro"/>
                  <w:szCs w:val="16"/>
                </w:rPr>
                <w:t xml:space="preserve"> and </w:t>
              </w:r>
              <w:proofErr w:type="spellStart"/>
              <w:r w:rsidR="00316E35">
                <w:rPr>
                  <w:rFonts w:ascii="Myriad Pro" w:hAnsi="Myriad Pro"/>
                  <w:szCs w:val="16"/>
                </w:rPr>
                <w:t>EnrichLabel</w:t>
              </w:r>
              <w:proofErr w:type="spellEnd"/>
              <w:r w:rsidR="00316E35">
                <w:rPr>
                  <w:rFonts w:ascii="Myriad Pro" w:hAnsi="Myriad Pro"/>
                  <w:szCs w:val="16"/>
                </w:rPr>
                <w:t xml:space="preserve"> being required.</w:t>
              </w:r>
            </w:ins>
          </w:p>
          <w:p w:rsidR="00B564C5" w:rsidRPr="00E64C1B" w:rsidRDefault="00B564C5"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p>
        </w:tc>
      </w:tr>
      <w:tr w:rsidR="00B564C5" w:rsidRPr="00E64C1B" w:rsidTr="00E64C1B">
        <w:tc>
          <w:tcPr>
            <w:cnfStyle w:val="001000000000" w:firstRow="0" w:lastRow="0" w:firstColumn="1" w:lastColumn="0" w:oddVBand="0" w:evenVBand="0" w:oddHBand="0" w:evenHBand="0" w:firstRowFirstColumn="0" w:firstRowLastColumn="0" w:lastRowFirstColumn="0" w:lastRowLastColumn="0"/>
            <w:tcW w:w="1908" w:type="dxa"/>
          </w:tcPr>
          <w:p w:rsidR="00B564C5" w:rsidRPr="00E64C1B" w:rsidRDefault="00B564C5" w:rsidP="00873E00">
            <w:pPr>
              <w:rPr>
                <w:rFonts w:ascii="Myriad Pro" w:hAnsi="Myriad Pro"/>
                <w:szCs w:val="16"/>
              </w:rPr>
            </w:pPr>
            <w:r w:rsidRPr="00E64C1B">
              <w:rPr>
                <w:rFonts w:ascii="Myriad Pro" w:hAnsi="Myriad Pro"/>
                <w:szCs w:val="16"/>
              </w:rPr>
              <w:t>Gender</w:t>
            </w:r>
          </w:p>
        </w:tc>
        <w:tc>
          <w:tcPr>
            <w:tcW w:w="2498" w:type="dxa"/>
          </w:tcPr>
          <w:p w:rsidR="00B564C5" w:rsidRPr="00E64C1B" w:rsidRDefault="00B564C5" w:rsidP="00E9527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M or F</w:t>
            </w:r>
          </w:p>
        </w:tc>
        <w:tc>
          <w:tcPr>
            <w:tcW w:w="2307" w:type="dxa"/>
          </w:tcPr>
          <w:p w:rsidR="00B564C5" w:rsidRPr="00E64C1B" w:rsidRDefault="00B564C5" w:rsidP="007B70B6">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M</w:t>
            </w:r>
          </w:p>
        </w:tc>
        <w:tc>
          <w:tcPr>
            <w:tcW w:w="2755" w:type="dxa"/>
          </w:tcPr>
          <w:p w:rsidR="00B564C5" w:rsidRPr="00E64C1B" w:rsidRDefault="00B564C5"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M = Male</w:t>
            </w:r>
          </w:p>
          <w:p w:rsidR="00B564C5" w:rsidRPr="00E64C1B" w:rsidRDefault="00B564C5"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F = Female</w:t>
            </w:r>
          </w:p>
          <w:p w:rsidR="00B564C5" w:rsidRPr="00E64C1B" w:rsidRDefault="00B564C5" w:rsidP="00B564C5">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If unknown leave the field blank</w:t>
            </w:r>
          </w:p>
        </w:tc>
      </w:tr>
      <w:tr w:rsidR="00B564C5"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B564C5" w:rsidRPr="00E64C1B" w:rsidRDefault="00B564C5" w:rsidP="00873E00">
            <w:pPr>
              <w:rPr>
                <w:rFonts w:ascii="Myriad Pro" w:hAnsi="Myriad Pro"/>
                <w:szCs w:val="16"/>
              </w:rPr>
            </w:pPr>
            <w:proofErr w:type="spellStart"/>
            <w:r w:rsidRPr="00E64C1B">
              <w:rPr>
                <w:rFonts w:ascii="Myriad Pro" w:hAnsi="Myriad Pro"/>
                <w:szCs w:val="16"/>
              </w:rPr>
              <w:t>GradeLevel</w:t>
            </w:r>
            <w:proofErr w:type="spellEnd"/>
          </w:p>
        </w:tc>
        <w:tc>
          <w:tcPr>
            <w:tcW w:w="2498" w:type="dxa"/>
          </w:tcPr>
          <w:p w:rsidR="00AF5D7E" w:rsidRPr="00E64C1B" w:rsidRDefault="00AF5D7E" w:rsidP="00E9527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 xml:space="preserve">ZZZ  </w:t>
            </w:r>
          </w:p>
          <w:p w:rsidR="00B564C5" w:rsidRPr="00E64C1B" w:rsidRDefault="00AF5D7E" w:rsidP="00E9527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w:t>
            </w:r>
          </w:p>
        </w:tc>
        <w:tc>
          <w:tcPr>
            <w:tcW w:w="2307" w:type="dxa"/>
          </w:tcPr>
          <w:p w:rsidR="00B564C5" w:rsidRPr="00E64C1B" w:rsidRDefault="00AF5D7E"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KG</w:t>
            </w:r>
          </w:p>
          <w:p w:rsidR="00AF5D7E" w:rsidRPr="00E64C1B" w:rsidRDefault="00AF5D7E"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01</w:t>
            </w:r>
          </w:p>
        </w:tc>
        <w:tc>
          <w:tcPr>
            <w:tcW w:w="2755" w:type="dxa"/>
          </w:tcPr>
          <w:p w:rsidR="00F646C3" w:rsidRPr="00E64C1B" w:rsidRDefault="00F646C3"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Only the pre-defined values will be accepted:</w:t>
            </w:r>
          </w:p>
          <w:p w:rsidR="00F646C3" w:rsidRPr="00E64C1B" w:rsidRDefault="00F646C3"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p>
          <w:p w:rsidR="00B564C5" w:rsidRPr="00E64C1B" w:rsidRDefault="00AF5D7E"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PK = Pre-Kindergarten</w:t>
            </w:r>
          </w:p>
          <w:p w:rsidR="00AF5D7E" w:rsidRPr="00E64C1B" w:rsidRDefault="00AF5D7E"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00 = Kindergarten</w:t>
            </w:r>
          </w:p>
          <w:p w:rsidR="00AF5D7E" w:rsidRPr="00E64C1B" w:rsidRDefault="00AF5D7E"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01  = First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02  = Second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03  = Third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04 = Fourth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05 = Fifth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06 = Sixth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07 =  Seventh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08 = Eight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09 = Ninth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10 = Tenth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11 = Eleventh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12 = Twelfth Grade</w:t>
            </w:r>
          </w:p>
        </w:tc>
      </w:tr>
    </w:tbl>
    <w:p w:rsidR="00873E00" w:rsidRPr="003A3F3B" w:rsidRDefault="00873E00" w:rsidP="00873E00">
      <w:pPr>
        <w:rPr>
          <w:rFonts w:ascii="Myriad Pro" w:hAnsi="Myriad Pro"/>
        </w:rPr>
      </w:pPr>
    </w:p>
    <w:p w:rsidR="00E64C1B" w:rsidRDefault="00E64C1B">
      <w:pPr>
        <w:spacing w:after="200" w:line="276" w:lineRule="auto"/>
        <w:rPr>
          <w:rFonts w:ascii="Myriad Pro" w:eastAsiaTheme="majorEastAsia" w:hAnsi="Myriad Pro" w:cstheme="majorBidi"/>
          <w:color w:val="17365D" w:themeColor="text2" w:themeShade="BF"/>
          <w:spacing w:val="5"/>
          <w:kern w:val="28"/>
          <w:sz w:val="52"/>
          <w:szCs w:val="52"/>
        </w:rPr>
      </w:pPr>
      <w:r>
        <w:rPr>
          <w:rFonts w:ascii="Myriad Pro" w:hAnsi="Myriad Pro"/>
        </w:rPr>
        <w:br w:type="page"/>
      </w:r>
    </w:p>
    <w:p w:rsidR="001828AA" w:rsidRPr="003A3F3B" w:rsidRDefault="001828AA" w:rsidP="00E64C1B">
      <w:pPr>
        <w:pStyle w:val="Heading1"/>
      </w:pPr>
      <w:r w:rsidRPr="003A3F3B">
        <w:lastRenderedPageBreak/>
        <w:t>File Layouts</w:t>
      </w:r>
    </w:p>
    <w:p w:rsidR="00714454" w:rsidRDefault="00714454" w:rsidP="00965EEF">
      <w:pPr>
        <w:pStyle w:val="Heading2"/>
        <w:rPr>
          <w:rFonts w:ascii="Myriad Pro" w:hAnsi="Myriad Pro"/>
        </w:rPr>
      </w:pPr>
    </w:p>
    <w:p w:rsidR="00965EEF" w:rsidRPr="00E64C1B" w:rsidRDefault="00EF4D98" w:rsidP="00E64C1B">
      <w:pPr>
        <w:pStyle w:val="Heading2"/>
        <w:numPr>
          <w:ilvl w:val="0"/>
          <w:numId w:val="5"/>
        </w:numPr>
        <w:rPr>
          <w:rFonts w:ascii="Myriad Pro" w:hAnsi="Myriad Pro"/>
          <w:sz w:val="30"/>
        </w:rPr>
      </w:pPr>
      <w:commentRangeStart w:id="73"/>
      <w:commentRangeStart w:id="74"/>
      <w:r w:rsidRPr="00E64C1B">
        <w:rPr>
          <w:rFonts w:ascii="Myriad Pro" w:hAnsi="Myriad Pro"/>
          <w:sz w:val="30"/>
        </w:rPr>
        <w:t>Select</w:t>
      </w:r>
      <w:r w:rsidR="00E64C1B">
        <w:rPr>
          <w:rFonts w:ascii="Myriad Pro" w:hAnsi="Myriad Pro"/>
          <w:sz w:val="30"/>
        </w:rPr>
        <w:t xml:space="preserve"> </w:t>
      </w:r>
      <w:r w:rsidRPr="00E64C1B">
        <w:rPr>
          <w:rFonts w:ascii="Myriad Pro" w:hAnsi="Myriad Pro"/>
          <w:sz w:val="30"/>
        </w:rPr>
        <w:t>Lists</w:t>
      </w:r>
      <w:r w:rsidR="00E64C1B">
        <w:rPr>
          <w:rFonts w:ascii="Myriad Pro" w:hAnsi="Myriad Pro"/>
          <w:sz w:val="30"/>
        </w:rPr>
        <w:t xml:space="preserve"> (Lookup Data)</w:t>
      </w:r>
      <w:commentRangeEnd w:id="73"/>
      <w:r w:rsidR="00373277">
        <w:rPr>
          <w:rStyle w:val="CommentReference"/>
          <w:rFonts w:ascii="Calibri" w:eastAsiaTheme="minorHAnsi" w:hAnsi="Calibri" w:cs="Calibri"/>
          <w:b w:val="0"/>
          <w:bCs w:val="0"/>
          <w:color w:val="auto"/>
        </w:rPr>
        <w:commentReference w:id="73"/>
      </w:r>
      <w:commentRangeEnd w:id="74"/>
      <w:r w:rsidR="00325D4C">
        <w:rPr>
          <w:rStyle w:val="CommentReference"/>
          <w:rFonts w:ascii="Calibri" w:eastAsiaTheme="minorHAnsi" w:hAnsi="Calibri" w:cs="Calibri"/>
          <w:b w:val="0"/>
          <w:bCs w:val="0"/>
          <w:color w:val="auto"/>
        </w:rPr>
        <w:commentReference w:id="74"/>
      </w:r>
    </w:p>
    <w:p w:rsidR="00DA6396" w:rsidRPr="00DA6396" w:rsidRDefault="00DA6396" w:rsidP="00DA6396"/>
    <w:p w:rsidR="00965EEF" w:rsidRPr="003A3F3B" w:rsidRDefault="00965EEF" w:rsidP="00965EEF">
      <w:pPr>
        <w:rPr>
          <w:rFonts w:ascii="Myriad Pro" w:hAnsi="Myriad Pro"/>
        </w:rPr>
      </w:pPr>
      <w:r w:rsidRPr="003A3F3B">
        <w:rPr>
          <w:rFonts w:ascii="Myriad Pro" w:hAnsi="Myriad Pro"/>
          <w:b/>
        </w:rPr>
        <w:t>File:</w:t>
      </w:r>
      <w:r w:rsidRPr="003A3F3B">
        <w:rPr>
          <w:rFonts w:ascii="Myriad Pro" w:hAnsi="Myriad Pro"/>
        </w:rPr>
        <w:t xml:space="preserve"> </w:t>
      </w:r>
      <w:r w:rsidR="006A7ED9">
        <w:rPr>
          <w:rFonts w:ascii="Myriad Pro" w:hAnsi="Myriad Pro"/>
        </w:rPr>
        <w:t>SelectLists</w:t>
      </w:r>
      <w:r w:rsidRPr="003A3F3B">
        <w:rPr>
          <w:rFonts w:ascii="Myriad Pro" w:hAnsi="Myriad Pro"/>
        </w:rPr>
        <w:t>.csv</w:t>
      </w:r>
    </w:p>
    <w:p w:rsidR="00965EEF" w:rsidRPr="003A3F3B" w:rsidRDefault="00965EEF" w:rsidP="00965EEF">
      <w:pPr>
        <w:rPr>
          <w:rFonts w:ascii="Myriad Pro" w:hAnsi="Myriad Pro"/>
        </w:rPr>
      </w:pPr>
      <w:r w:rsidRPr="003A3F3B">
        <w:rPr>
          <w:rFonts w:ascii="Myriad Pro" w:hAnsi="Myriad Pro"/>
          <w:b/>
        </w:rPr>
        <w:t xml:space="preserve">Required: </w:t>
      </w:r>
      <w:r w:rsidRPr="003A3F3B">
        <w:rPr>
          <w:rFonts w:ascii="Myriad Pro" w:hAnsi="Myriad Pro"/>
        </w:rPr>
        <w:t>Yes</w:t>
      </w:r>
    </w:p>
    <w:p w:rsidR="0056631F" w:rsidRPr="0056631F" w:rsidRDefault="00965EEF" w:rsidP="0056631F">
      <w:pPr>
        <w:rPr>
          <w:rFonts w:ascii="Myriad Pro" w:hAnsi="Myriad Pro"/>
        </w:rPr>
      </w:pPr>
      <w:r w:rsidRPr="003A3F3B">
        <w:rPr>
          <w:rFonts w:ascii="Myriad Pro" w:hAnsi="Myriad Pro"/>
          <w:b/>
        </w:rPr>
        <w:t>Description:</w:t>
      </w:r>
      <w:r w:rsidR="003D244D">
        <w:rPr>
          <w:rFonts w:ascii="Myriad Pro" w:hAnsi="Myriad Pro"/>
          <w:b/>
        </w:rPr>
        <w:t xml:space="preserve">  </w:t>
      </w:r>
      <w:r w:rsidR="003D244D" w:rsidRPr="003D244D">
        <w:rPr>
          <w:rFonts w:ascii="Myriad Pro" w:hAnsi="Myriad Pro"/>
        </w:rPr>
        <w:t>This is a file where Enrich expecting all the lookup data in one file</w:t>
      </w:r>
      <w:r w:rsidR="003D244D">
        <w:rPr>
          <w:rFonts w:ascii="Myriad Pro" w:hAnsi="Myriad Pro"/>
          <w:b/>
        </w:rPr>
        <w:t>.</w:t>
      </w:r>
      <w:r w:rsidRPr="003A3F3B">
        <w:rPr>
          <w:rFonts w:ascii="Myriad Pro" w:hAnsi="Myriad Pro"/>
        </w:rPr>
        <w:t xml:space="preserve"> </w:t>
      </w:r>
    </w:p>
    <w:p w:rsidR="003D244D" w:rsidRDefault="003D244D" w:rsidP="00965EEF">
      <w:pPr>
        <w:rPr>
          <w:rFonts w:ascii="Myriad Pro" w:hAnsi="Myriad Pro"/>
        </w:rPr>
      </w:pPr>
    </w:p>
    <w:p w:rsidR="00965EEF" w:rsidRDefault="00965EEF" w:rsidP="00965EEF">
      <w:pPr>
        <w:rPr>
          <w:rFonts w:ascii="Myriad Pro" w:hAnsi="Myriad Pro"/>
          <w:b/>
        </w:rPr>
      </w:pPr>
      <w:r w:rsidRPr="003A3F3B">
        <w:rPr>
          <w:rFonts w:ascii="Myriad Pro" w:hAnsi="Myriad Pro"/>
          <w:b/>
        </w:rPr>
        <w:t>Fields:</w:t>
      </w:r>
    </w:p>
    <w:p w:rsidR="00AF4291" w:rsidRPr="003A3F3B" w:rsidRDefault="00AF4291" w:rsidP="00965EEF">
      <w:pPr>
        <w:rPr>
          <w:rFonts w:ascii="Myriad Pro" w:hAnsi="Myriad Pro"/>
          <w:b/>
        </w:rPr>
      </w:pPr>
    </w:p>
    <w:tbl>
      <w:tblPr>
        <w:tblStyle w:val="LightList-Accent11"/>
        <w:tblW w:w="4877" w:type="pct"/>
        <w:jc w:val="center"/>
        <w:tblLayout w:type="fixed"/>
        <w:tblLook w:val="04A0" w:firstRow="1" w:lastRow="0" w:firstColumn="1" w:lastColumn="0" w:noHBand="0" w:noVBand="1"/>
      </w:tblPr>
      <w:tblGrid>
        <w:gridCol w:w="1900"/>
        <w:gridCol w:w="1386"/>
        <w:gridCol w:w="594"/>
        <w:gridCol w:w="990"/>
        <w:gridCol w:w="4470"/>
      </w:tblGrid>
      <w:tr w:rsidR="002D68EB" w:rsidRPr="00203AC8" w:rsidTr="00CC3160">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F8621B">
            <w:pPr>
              <w:rPr>
                <w:rFonts w:ascii="Myriad Pro" w:eastAsia="Times New Roman" w:hAnsi="Myriad Pro"/>
                <w:sz w:val="20"/>
                <w:szCs w:val="16"/>
              </w:rPr>
            </w:pPr>
            <w:r w:rsidRPr="00203AC8">
              <w:rPr>
                <w:rFonts w:ascii="Myriad Pro" w:eastAsia="Times New Roman" w:hAnsi="Myriad Pro"/>
                <w:sz w:val="20"/>
                <w:szCs w:val="16"/>
              </w:rPr>
              <w:t>Column</w:t>
            </w:r>
          </w:p>
        </w:tc>
        <w:tc>
          <w:tcPr>
            <w:tcW w:w="742" w:type="pct"/>
            <w:noWrap/>
            <w:hideMark/>
          </w:tcPr>
          <w:p w:rsidR="002D68EB" w:rsidRPr="00203AC8" w:rsidRDefault="002D68EB" w:rsidP="00F8621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8" w:type="pct"/>
            <w:noWrap/>
            <w:hideMark/>
          </w:tcPr>
          <w:p w:rsidR="002D68EB" w:rsidRPr="00203AC8" w:rsidRDefault="002D68EB" w:rsidP="00F8621B">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p>
          <w:p w:rsidR="002D68EB" w:rsidRPr="00203AC8" w:rsidRDefault="002D68EB" w:rsidP="00F8621B">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Size</w:t>
            </w:r>
          </w:p>
        </w:tc>
        <w:tc>
          <w:tcPr>
            <w:tcW w:w="530" w:type="pct"/>
            <w:noWrap/>
            <w:hideMark/>
          </w:tcPr>
          <w:p w:rsidR="002D68EB" w:rsidRPr="00203AC8" w:rsidRDefault="002D68EB" w:rsidP="00F8621B">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93" w:type="pct"/>
            <w:noWrap/>
            <w:hideMark/>
          </w:tcPr>
          <w:p w:rsidR="002D68EB" w:rsidRPr="00203AC8" w:rsidRDefault="002D68EB" w:rsidP="00F8621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2D68EB" w:rsidRPr="00203AC8" w:rsidTr="00CC316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160821">
            <w:pPr>
              <w:rPr>
                <w:rFonts w:ascii="Myriad Pro" w:eastAsia="Times New Roman" w:hAnsi="Myriad Pro"/>
                <w:color w:val="000000"/>
                <w:sz w:val="20"/>
                <w:szCs w:val="16"/>
              </w:rPr>
            </w:pPr>
            <w:r w:rsidRPr="00203AC8">
              <w:rPr>
                <w:rFonts w:ascii="Myriad Pro" w:eastAsia="Times New Roman" w:hAnsi="Myriad Pro"/>
                <w:color w:val="000000"/>
                <w:sz w:val="20"/>
                <w:szCs w:val="16"/>
              </w:rPr>
              <w:t>Type</w:t>
            </w:r>
          </w:p>
        </w:tc>
        <w:tc>
          <w:tcPr>
            <w:tcW w:w="742"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18"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20</w:t>
            </w:r>
          </w:p>
        </w:tc>
        <w:tc>
          <w:tcPr>
            <w:tcW w:w="530" w:type="pct"/>
            <w:noWrap/>
            <w:hideMark/>
          </w:tcPr>
          <w:p w:rsidR="002D68EB" w:rsidRPr="00203AC8" w:rsidRDefault="002D68EB"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3"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Identifies the type of lookup.  Must be one of the following:</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Race -  </w:t>
            </w:r>
            <w:r w:rsidRPr="00203AC8">
              <w:rPr>
                <w:rFonts w:ascii="Myriad Pro" w:eastAsia="Times New Roman" w:hAnsi="Myriad Pro"/>
                <w:color w:val="000000"/>
                <w:sz w:val="20"/>
                <w:szCs w:val="16"/>
              </w:rPr>
              <w:t>New federally mandated Race classifications</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Grade -</w:t>
            </w:r>
            <w:r w:rsidRPr="00203AC8">
              <w:rPr>
                <w:rFonts w:ascii="Myriad Pro" w:eastAsia="Times New Roman" w:hAnsi="Myriad Pro"/>
                <w:color w:val="000000"/>
                <w:sz w:val="20"/>
                <w:szCs w:val="16"/>
              </w:rPr>
              <w:t xml:space="preserve"> Grade Level Codes</w:t>
            </w:r>
            <w:del w:id="75" w:author="Author">
              <w:r w:rsidRPr="00203AC8" w:rsidDel="00325D4C">
                <w:rPr>
                  <w:rFonts w:ascii="Myriad Pro" w:eastAsia="Times New Roman" w:hAnsi="Myriad Pro"/>
                  <w:color w:val="000000"/>
                  <w:sz w:val="20"/>
                  <w:szCs w:val="16"/>
                </w:rPr>
                <w:tab/>
              </w:r>
              <w:r w:rsidRPr="00203AC8" w:rsidDel="00325D4C">
                <w:rPr>
                  <w:rFonts w:ascii="Myriad Pro" w:eastAsia="Times New Roman" w:hAnsi="Myriad Pro"/>
                  <w:color w:val="000000"/>
                  <w:sz w:val="20"/>
                  <w:szCs w:val="16"/>
                </w:rPr>
                <w:tab/>
              </w:r>
              <w:r w:rsidRPr="00203AC8" w:rsidDel="00325D4C">
                <w:rPr>
                  <w:rFonts w:ascii="Myriad Pro" w:eastAsia="Times New Roman" w:hAnsi="Myriad Pro"/>
                  <w:color w:val="000000"/>
                  <w:sz w:val="20"/>
                  <w:szCs w:val="16"/>
                </w:rPr>
                <w:tab/>
              </w:r>
            </w:del>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Gender - </w:t>
            </w:r>
            <w:r w:rsidRPr="00203AC8">
              <w:rPr>
                <w:rFonts w:ascii="Myriad Pro" w:eastAsia="Times New Roman" w:hAnsi="Myriad Pro"/>
                <w:color w:val="000000"/>
                <w:sz w:val="20"/>
                <w:szCs w:val="16"/>
              </w:rPr>
              <w:t xml:space="preserve">Code representation for Male or </w:t>
            </w:r>
            <w:proofErr w:type="spellStart"/>
            <w:r w:rsidRPr="00203AC8">
              <w:rPr>
                <w:rFonts w:ascii="Myriad Pro" w:eastAsia="Times New Roman" w:hAnsi="Myriad Pro"/>
                <w:color w:val="000000"/>
                <w:sz w:val="20"/>
                <w:szCs w:val="16"/>
              </w:rPr>
              <w:t>Femal</w:t>
            </w:r>
            <w:proofErr w:type="spellEnd"/>
            <w:del w:id="76" w:author="Author">
              <w:r w:rsidRPr="00203AC8" w:rsidDel="00325D4C">
                <w:rPr>
                  <w:rFonts w:ascii="Myriad Pro" w:eastAsia="Times New Roman" w:hAnsi="Myriad Pro"/>
                  <w:color w:val="000000"/>
                  <w:sz w:val="20"/>
                  <w:szCs w:val="16"/>
                </w:rPr>
                <w:delText>e</w:delText>
              </w:r>
            </w:del>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proofErr w:type="spellStart"/>
            <w:r w:rsidRPr="00203AC8">
              <w:rPr>
                <w:rFonts w:ascii="Myriad Pro" w:eastAsia="Times New Roman" w:hAnsi="Myriad Pro"/>
                <w:b/>
                <w:color w:val="000000"/>
                <w:sz w:val="20"/>
                <w:szCs w:val="16"/>
              </w:rPr>
              <w:t>Disab</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Disability Code</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Exit - </w:t>
            </w:r>
            <w:r w:rsidRPr="00203AC8">
              <w:rPr>
                <w:rFonts w:ascii="Myriad Pro" w:eastAsia="Times New Roman" w:hAnsi="Myriad Pro"/>
                <w:color w:val="000000"/>
                <w:sz w:val="20"/>
                <w:szCs w:val="16"/>
              </w:rPr>
              <w:t>Special Education Exit Reason Code</w:t>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LRE - </w:t>
            </w:r>
            <w:r w:rsidRPr="00203AC8">
              <w:rPr>
                <w:rFonts w:ascii="Myriad Pro" w:eastAsia="Times New Roman" w:hAnsi="Myriad Pro"/>
                <w:color w:val="000000"/>
                <w:sz w:val="20"/>
                <w:szCs w:val="16"/>
              </w:rPr>
              <w:t>Least Restrictive Environment</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Service - </w:t>
            </w:r>
            <w:r w:rsidRPr="00203AC8">
              <w:rPr>
                <w:rFonts w:ascii="Myriad Pro" w:eastAsia="Times New Roman" w:hAnsi="Myriad Pro"/>
                <w:color w:val="000000"/>
                <w:sz w:val="20"/>
                <w:szCs w:val="16"/>
              </w:rPr>
              <w:t xml:space="preserve">Code relating to a Service Description </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ab/>
              <w:t>(i.e. Occupational Therapy)</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ServLoc</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Service Location Code</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ServProv</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Service Provider Title Code</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ServFreq</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Service Frequency Code</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GoalArea</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 xml:space="preserve">Area of Need (Domain) for Goal </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ab/>
              <w:t>(i.e.: Curriculum, Social...), if applicable.</w:t>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w:t>
            </w:r>
            <w:ins w:id="77" w:author="Author">
              <w:r w:rsidR="00325D4C">
                <w:rPr>
                  <w:rFonts w:ascii="Myriad Pro" w:eastAsia="Times New Roman" w:hAnsi="Myriad Pro"/>
                  <w:b/>
                  <w:color w:val="000000"/>
                  <w:sz w:val="20"/>
                  <w:szCs w:val="16"/>
                </w:rPr>
                <w:t>*</w:t>
              </w:r>
            </w:ins>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PostSchArea</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 xml:space="preserve">Post School Area of Need (Domain) </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ab/>
              <w:t xml:space="preserve">         For Goal (i.e.: Curriculum, Social...), </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ab/>
              <w:t xml:space="preserve">        If applicable.</w:t>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w:t>
            </w:r>
            <w:r w:rsidRPr="00203AC8">
              <w:rPr>
                <w:rFonts w:ascii="Myriad Pro" w:eastAsia="Times New Roman" w:hAnsi="Myriad Pro"/>
                <w:b/>
                <w:color w:val="000000"/>
                <w:sz w:val="20"/>
                <w:szCs w:val="16"/>
              </w:rPr>
              <w:t>Note :</w:t>
            </w:r>
            <w:r w:rsidRPr="00203AC8">
              <w:rPr>
                <w:rFonts w:ascii="Myriad Pro" w:eastAsia="Times New Roman" w:hAnsi="Myriad Pro"/>
                <w:color w:val="000000"/>
                <w:sz w:val="20"/>
                <w:szCs w:val="16"/>
              </w:rPr>
              <w:t xml:space="preserve"> * Required if Services data is being converted</w:t>
            </w:r>
          </w:p>
          <w:p w:rsidR="002D68EB" w:rsidRDefault="002D68EB" w:rsidP="00160821">
            <w:pPr>
              <w:cnfStyle w:val="000000100000" w:firstRow="0" w:lastRow="0" w:firstColumn="0" w:lastColumn="0" w:oddVBand="0" w:evenVBand="0" w:oddHBand="1" w:evenHBand="0" w:firstRowFirstColumn="0" w:firstRowLastColumn="0" w:lastRowFirstColumn="0" w:lastRowLastColumn="0"/>
              <w:rPr>
                <w:ins w:id="78" w:author="Author"/>
                <w:rFonts w:ascii="Myriad Pro" w:eastAsia="Times New Roman" w:hAnsi="Myriad Pro"/>
                <w:color w:val="000000"/>
                <w:sz w:val="20"/>
                <w:szCs w:val="16"/>
              </w:rPr>
            </w:pPr>
            <w:r w:rsidRPr="00203AC8">
              <w:rPr>
                <w:rFonts w:ascii="Myriad Pro" w:eastAsia="Times New Roman" w:hAnsi="Myriad Pro"/>
                <w:color w:val="000000"/>
                <w:sz w:val="20"/>
                <w:szCs w:val="16"/>
              </w:rPr>
              <w:t>** Required if Goals data is being converted</w:t>
            </w:r>
            <w:del w:id="79" w:author="Author">
              <w:r w:rsidRPr="00203AC8" w:rsidDel="00325D4C">
                <w:rPr>
                  <w:rFonts w:ascii="Myriad Pro" w:eastAsia="Times New Roman" w:hAnsi="Myriad Pro"/>
                  <w:color w:val="000000"/>
                  <w:sz w:val="20"/>
                  <w:szCs w:val="16"/>
                </w:rPr>
                <w:delText>)</w:delText>
              </w:r>
            </w:del>
          </w:p>
          <w:p w:rsidR="00325D4C" w:rsidRPr="00203AC8" w:rsidRDefault="00325D4C"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ins w:id="80" w:author="Author">
              <w:r>
                <w:rPr>
                  <w:rFonts w:ascii="Myriad Pro" w:eastAsia="Times New Roman" w:hAnsi="Myriad Pro"/>
                  <w:color w:val="000000"/>
                  <w:sz w:val="20"/>
                  <w:szCs w:val="16"/>
                </w:rPr>
                <w:t xml:space="preserve">*** </w:t>
              </w:r>
              <w:r w:rsidRPr="00203AC8">
                <w:rPr>
                  <w:rFonts w:ascii="Myriad Pro" w:eastAsia="Times New Roman" w:hAnsi="Myriad Pro"/>
                  <w:color w:val="000000"/>
                  <w:sz w:val="20"/>
                  <w:szCs w:val="16"/>
                </w:rPr>
                <w:t>Required if Goals data is being converted</w:t>
              </w:r>
              <w:r>
                <w:rPr>
                  <w:rFonts w:ascii="Myriad Pro" w:eastAsia="Times New Roman" w:hAnsi="Myriad Pro"/>
                  <w:color w:val="000000"/>
                  <w:sz w:val="20"/>
                  <w:szCs w:val="16"/>
                </w:rPr>
                <w:t>, except in Colorado.</w:t>
              </w:r>
            </w:ins>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b/>
                <w:color w:val="000000"/>
                <w:sz w:val="20"/>
                <w:szCs w:val="16"/>
              </w:rPr>
            </w:pPr>
          </w:p>
        </w:tc>
      </w:tr>
      <w:tr w:rsidR="002D68EB" w:rsidRPr="00203AC8" w:rsidTr="00CC3160">
        <w:trPr>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160821">
            <w:pPr>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t>SubType</w:t>
            </w:r>
            <w:proofErr w:type="spellEnd"/>
            <w:r w:rsidRPr="00203AC8">
              <w:rPr>
                <w:rFonts w:ascii="Myriad Pro" w:eastAsia="Times New Roman" w:hAnsi="Myriad Pro"/>
                <w:color w:val="000000"/>
                <w:sz w:val="20"/>
                <w:szCs w:val="16"/>
              </w:rPr>
              <w:tab/>
            </w:r>
          </w:p>
        </w:tc>
        <w:tc>
          <w:tcPr>
            <w:tcW w:w="742"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18"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20</w:t>
            </w:r>
          </w:p>
        </w:tc>
        <w:tc>
          <w:tcPr>
            <w:tcW w:w="530" w:type="pct"/>
            <w:noWrap/>
            <w:hideMark/>
          </w:tcPr>
          <w:p w:rsidR="002D68EB" w:rsidRPr="00203AC8" w:rsidRDefault="002D68EB" w:rsidP="00275554">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393"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Valid values for LRE : PK, K12</w:t>
            </w:r>
          </w:p>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Valid values for Service: </w:t>
            </w:r>
            <w:proofErr w:type="spellStart"/>
            <w:r w:rsidRPr="00203AC8">
              <w:rPr>
                <w:rFonts w:ascii="Myriad Pro" w:eastAsia="Times New Roman" w:hAnsi="Myriad Pro"/>
                <w:color w:val="000000"/>
                <w:sz w:val="20"/>
                <w:szCs w:val="16"/>
              </w:rPr>
              <w:t>SpecialEd</w:t>
            </w:r>
            <w:proofErr w:type="spellEnd"/>
            <w:r w:rsidRPr="00203AC8">
              <w:rPr>
                <w:rFonts w:ascii="Myriad Pro" w:eastAsia="Times New Roman" w:hAnsi="Myriad Pro"/>
                <w:color w:val="000000"/>
                <w:sz w:val="20"/>
                <w:szCs w:val="16"/>
              </w:rPr>
              <w:t>, Related, etc...</w:t>
            </w:r>
          </w:p>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Leave blank for other Types</w:t>
            </w:r>
          </w:p>
        </w:tc>
      </w:tr>
      <w:tr w:rsidR="002D68EB" w:rsidRPr="00203AC8" w:rsidTr="00CC316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tcPr>
          <w:p w:rsidR="002D68EB" w:rsidRPr="00203AC8" w:rsidRDefault="002D68EB" w:rsidP="00160821">
            <w:pPr>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t>EnrichID</w:t>
            </w:r>
            <w:proofErr w:type="spellEnd"/>
          </w:p>
        </w:tc>
        <w:tc>
          <w:tcPr>
            <w:tcW w:w="742" w:type="pct"/>
            <w:noWrap/>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Integer</w:t>
            </w:r>
          </w:p>
        </w:tc>
        <w:tc>
          <w:tcPr>
            <w:tcW w:w="318" w:type="pct"/>
            <w:noWrap/>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150</w:t>
            </w:r>
          </w:p>
        </w:tc>
        <w:tc>
          <w:tcPr>
            <w:tcW w:w="530" w:type="pct"/>
            <w:noWrap/>
          </w:tcPr>
          <w:p w:rsidR="002D68EB" w:rsidRPr="00203AC8" w:rsidRDefault="002D68EB"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393" w:type="pct"/>
            <w:noWrap/>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ID from the Enrich database table that this Select </w:t>
            </w:r>
            <w:r w:rsidRPr="00203AC8">
              <w:rPr>
                <w:rFonts w:ascii="Myriad Pro" w:eastAsia="Times New Roman" w:hAnsi="Myriad Pro"/>
                <w:color w:val="000000"/>
                <w:sz w:val="20"/>
                <w:szCs w:val="16"/>
              </w:rPr>
              <w:lastRenderedPageBreak/>
              <w:t xml:space="preserve">List </w:t>
            </w:r>
            <w:ins w:id="81" w:author="Author">
              <w:r w:rsidR="00325D4C">
                <w:rPr>
                  <w:rFonts w:ascii="Myriad Pro" w:eastAsia="Times New Roman" w:hAnsi="Myriad Pro"/>
                  <w:color w:val="000000"/>
                  <w:sz w:val="20"/>
                  <w:szCs w:val="16"/>
                </w:rPr>
                <w:t xml:space="preserve">value </w:t>
              </w:r>
            </w:ins>
            <w:r w:rsidRPr="00203AC8">
              <w:rPr>
                <w:rFonts w:ascii="Myriad Pro" w:eastAsia="Times New Roman" w:hAnsi="Myriad Pro"/>
                <w:color w:val="000000"/>
                <w:sz w:val="20"/>
                <w:szCs w:val="16"/>
              </w:rPr>
              <w:t>is stored in.</w:t>
            </w:r>
          </w:p>
        </w:tc>
      </w:tr>
      <w:tr w:rsidR="002D68EB" w:rsidRPr="00203AC8" w:rsidTr="00CC3160">
        <w:trPr>
          <w:trHeight w:val="301"/>
          <w:jc w:val="center"/>
        </w:trPr>
        <w:tc>
          <w:tcPr>
            <w:tcW w:w="1017" w:type="pct"/>
            <w:noWrap/>
            <w:hideMark/>
          </w:tcPr>
          <w:p w:rsidR="002D68EB" w:rsidRPr="00203AC8" w:rsidRDefault="002D68EB" w:rsidP="00160821">
            <w:pPr>
              <w:cnfStyle w:val="001000000000" w:firstRow="0" w:lastRow="0" w:firstColumn="1" w:lastColumn="0" w:oddVBand="0" w:evenVBand="0" w:oddHBand="0" w:evenHBand="0" w:firstRowFirstColumn="0" w:firstRowLastColumn="0" w:lastRowFirstColumn="0" w:lastRowLastColumn="0"/>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lastRenderedPageBreak/>
              <w:t>StateCode</w:t>
            </w:r>
            <w:proofErr w:type="spellEnd"/>
          </w:p>
        </w:tc>
        <w:tc>
          <w:tcPr>
            <w:tcW w:w="742" w:type="pct"/>
            <w:noWrap/>
            <w:hideMark/>
          </w:tcPr>
          <w:p w:rsidR="002D68EB" w:rsidRPr="00203AC8" w:rsidRDefault="002D68EB" w:rsidP="00160821">
            <w:pPr>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18" w:type="pct"/>
            <w:noWrap/>
            <w:hideMark/>
          </w:tcPr>
          <w:p w:rsidR="002D68EB" w:rsidRPr="00203AC8" w:rsidRDefault="002D68EB" w:rsidP="00160821">
            <w:pPr>
              <w:rPr>
                <w:rFonts w:ascii="Myriad Pro" w:eastAsia="Times New Roman" w:hAnsi="Myriad Pro"/>
                <w:color w:val="000000"/>
                <w:sz w:val="20"/>
                <w:szCs w:val="16"/>
              </w:rPr>
            </w:pPr>
            <w:r w:rsidRPr="00203AC8">
              <w:rPr>
                <w:rFonts w:ascii="Myriad Pro" w:eastAsia="Times New Roman" w:hAnsi="Myriad Pro"/>
                <w:color w:val="000000"/>
                <w:sz w:val="20"/>
                <w:szCs w:val="16"/>
              </w:rPr>
              <w:t>10</w:t>
            </w:r>
          </w:p>
        </w:tc>
        <w:tc>
          <w:tcPr>
            <w:tcW w:w="530" w:type="pct"/>
            <w:noWrap/>
            <w:hideMark/>
          </w:tcPr>
          <w:p w:rsidR="002D68EB" w:rsidRPr="00203AC8" w:rsidRDefault="002D68EB" w:rsidP="00275554">
            <w:pPr>
              <w:jc w:val="center"/>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393" w:type="pct"/>
            <w:noWrap/>
            <w:hideMark/>
          </w:tcPr>
          <w:p w:rsidR="002D68EB" w:rsidRPr="00203AC8" w:rsidRDefault="002D68EB" w:rsidP="00325D4C">
            <w:pPr>
              <w:rPr>
                <w:rFonts w:ascii="Myriad Pro" w:eastAsia="Times New Roman" w:hAnsi="Myriad Pro"/>
                <w:color w:val="000000"/>
                <w:sz w:val="20"/>
                <w:szCs w:val="16"/>
              </w:rPr>
            </w:pPr>
            <w:r w:rsidRPr="00203AC8">
              <w:rPr>
                <w:rFonts w:ascii="Myriad Pro" w:eastAsia="Times New Roman" w:hAnsi="Myriad Pro"/>
                <w:color w:val="000000"/>
                <w:sz w:val="20"/>
                <w:szCs w:val="16"/>
              </w:rPr>
              <w:t>Code that is used in State Reporting.  Required for elements that are provided to the state in Child Count reports (i.e.: Gender, Grade Level, Disability, LRE...).</w:t>
            </w:r>
            <w:ins w:id="82" w:author="Author">
              <w:r w:rsidR="00325D4C">
                <w:rPr>
                  <w:rFonts w:ascii="Myriad Pro" w:eastAsia="Times New Roman" w:hAnsi="Myriad Pro"/>
                  <w:color w:val="000000"/>
                  <w:sz w:val="20"/>
                  <w:szCs w:val="16"/>
                </w:rPr>
                <w:t xml:space="preserve">  This data is pre-configured in Enrich, as seen in the </w:t>
              </w:r>
              <w:proofErr w:type="spellStart"/>
              <w:r w:rsidR="00325D4C">
                <w:rPr>
                  <w:rFonts w:ascii="Myriad Pro" w:eastAsia="Times New Roman" w:hAnsi="Myriad Pro"/>
                  <w:color w:val="000000"/>
                  <w:sz w:val="20"/>
                  <w:szCs w:val="16"/>
                </w:rPr>
                <w:t>SelectLists</w:t>
              </w:r>
              <w:proofErr w:type="spellEnd"/>
              <w:r w:rsidR="00325D4C">
                <w:rPr>
                  <w:rFonts w:ascii="Myriad Pro" w:eastAsia="Times New Roman" w:hAnsi="Myriad Pro"/>
                  <w:color w:val="000000"/>
                  <w:sz w:val="20"/>
                  <w:szCs w:val="16"/>
                </w:rPr>
                <w:t xml:space="preserve"> template file. </w:t>
              </w:r>
            </w:ins>
          </w:p>
        </w:tc>
      </w:tr>
      <w:tr w:rsidR="002D68EB" w:rsidRPr="00203AC8" w:rsidTr="00CC316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160821">
            <w:pPr>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t>LegacySpedCode</w:t>
            </w:r>
            <w:proofErr w:type="spellEnd"/>
          </w:p>
        </w:tc>
        <w:tc>
          <w:tcPr>
            <w:tcW w:w="742"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18"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150</w:t>
            </w:r>
          </w:p>
        </w:tc>
        <w:tc>
          <w:tcPr>
            <w:tcW w:w="530" w:type="pct"/>
            <w:noWrap/>
            <w:hideMark/>
          </w:tcPr>
          <w:p w:rsidR="002D68EB" w:rsidRPr="00203AC8" w:rsidRDefault="002D68EB"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p w:rsidR="002D68EB" w:rsidRPr="00203AC8" w:rsidRDefault="002D68EB"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p>
        </w:tc>
        <w:tc>
          <w:tcPr>
            <w:tcW w:w="2393" w:type="pct"/>
            <w:noWrap/>
            <w:hideMark/>
          </w:tcPr>
          <w:p w:rsidR="002D68EB" w:rsidRPr="00203AC8" w:rsidRDefault="002D68EB" w:rsidP="00325D4C">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Legacy code that uniquely identifies record of a given Type and </w:t>
            </w:r>
            <w:proofErr w:type="spellStart"/>
            <w:r w:rsidRPr="00203AC8">
              <w:rPr>
                <w:rFonts w:ascii="Myriad Pro" w:eastAsia="Times New Roman" w:hAnsi="Myriad Pro"/>
                <w:color w:val="000000"/>
                <w:sz w:val="20"/>
                <w:szCs w:val="16"/>
              </w:rPr>
              <w:t>SubType</w:t>
            </w:r>
            <w:proofErr w:type="spellEnd"/>
            <w:r w:rsidRPr="00203AC8">
              <w:rPr>
                <w:rFonts w:ascii="Myriad Pro" w:eastAsia="Times New Roman" w:hAnsi="Myriad Pro"/>
                <w:color w:val="000000"/>
                <w:sz w:val="20"/>
                <w:szCs w:val="16"/>
              </w:rPr>
              <w:t xml:space="preserve">.  This is often a number or an abbreviation or short acronym of the description it represents.  The combination of Type, </w:t>
            </w:r>
            <w:proofErr w:type="spellStart"/>
            <w:r w:rsidRPr="00203AC8">
              <w:rPr>
                <w:rFonts w:ascii="Myriad Pro" w:eastAsia="Times New Roman" w:hAnsi="Myriad Pro"/>
                <w:color w:val="000000"/>
                <w:sz w:val="20"/>
                <w:szCs w:val="16"/>
              </w:rPr>
              <w:t>SubType</w:t>
            </w:r>
            <w:proofErr w:type="spellEnd"/>
            <w:r w:rsidRPr="00203AC8">
              <w:rPr>
                <w:rFonts w:ascii="Myriad Pro" w:eastAsia="Times New Roman" w:hAnsi="Myriad Pro"/>
                <w:color w:val="000000"/>
                <w:sz w:val="20"/>
                <w:szCs w:val="16"/>
              </w:rPr>
              <w:t xml:space="preserve"> and Code must be unique in this file.  </w:t>
            </w:r>
            <w:del w:id="83" w:author="Author">
              <w:r w:rsidRPr="00203AC8" w:rsidDel="00325D4C">
                <w:rPr>
                  <w:rFonts w:ascii="Myriad Pro" w:eastAsia="Times New Roman" w:hAnsi="Myriad Pro"/>
                  <w:color w:val="000000"/>
                  <w:sz w:val="20"/>
                  <w:szCs w:val="16"/>
                </w:rPr>
                <w:delText>You will need to enter t</w:delText>
              </w:r>
            </w:del>
            <w:ins w:id="84" w:author="Author">
              <w:r w:rsidR="00325D4C">
                <w:rPr>
                  <w:rFonts w:ascii="Myriad Pro" w:eastAsia="Times New Roman" w:hAnsi="Myriad Pro"/>
                  <w:color w:val="000000"/>
                  <w:sz w:val="20"/>
                  <w:szCs w:val="16"/>
                </w:rPr>
                <w:t>T</w:t>
              </w:r>
            </w:ins>
            <w:r w:rsidRPr="00203AC8">
              <w:rPr>
                <w:rFonts w:ascii="Myriad Pro" w:eastAsia="Times New Roman" w:hAnsi="Myriad Pro"/>
                <w:color w:val="000000"/>
                <w:sz w:val="20"/>
                <w:szCs w:val="16"/>
              </w:rPr>
              <w:t xml:space="preserve">his information </w:t>
            </w:r>
            <w:ins w:id="85" w:author="Author">
              <w:r w:rsidR="00325D4C">
                <w:rPr>
                  <w:rFonts w:ascii="Myriad Pro" w:eastAsia="Times New Roman" w:hAnsi="Myriad Pro"/>
                  <w:color w:val="000000"/>
                  <w:sz w:val="20"/>
                  <w:szCs w:val="16"/>
                </w:rPr>
                <w:t xml:space="preserve">will need to be entered </w:t>
              </w:r>
            </w:ins>
            <w:r w:rsidRPr="00203AC8">
              <w:rPr>
                <w:rFonts w:ascii="Myriad Pro" w:eastAsia="Times New Roman" w:hAnsi="Myriad Pro"/>
                <w:color w:val="000000"/>
                <w:sz w:val="20"/>
                <w:szCs w:val="16"/>
              </w:rPr>
              <w:t>in the spreadsheet by hand.</w:t>
            </w:r>
            <w:ins w:id="86" w:author="Author">
              <w:r w:rsidR="00325D4C">
                <w:rPr>
                  <w:rFonts w:ascii="Myriad Pro" w:eastAsia="Times New Roman" w:hAnsi="Myriad Pro"/>
                  <w:color w:val="000000"/>
                  <w:sz w:val="20"/>
                  <w:szCs w:val="16"/>
                </w:rPr>
                <w:t xml:space="preserve">  If not extracting special education data from a computerized source, use the first 150 characters of the </w:t>
              </w:r>
              <w:proofErr w:type="spellStart"/>
              <w:r w:rsidR="00325D4C">
                <w:rPr>
                  <w:rFonts w:ascii="Myriad Pro" w:eastAsia="Times New Roman" w:hAnsi="Myriad Pro"/>
                  <w:color w:val="000000"/>
                  <w:sz w:val="20"/>
                  <w:szCs w:val="16"/>
                </w:rPr>
                <w:t>EnrichLabel</w:t>
              </w:r>
              <w:proofErr w:type="spellEnd"/>
              <w:r w:rsidR="00325D4C">
                <w:rPr>
                  <w:rFonts w:ascii="Myriad Pro" w:eastAsia="Times New Roman" w:hAnsi="Myriad Pro"/>
                  <w:color w:val="000000"/>
                  <w:sz w:val="20"/>
                  <w:szCs w:val="16"/>
                </w:rPr>
                <w:t xml:space="preserve"> for this code.</w:t>
              </w:r>
            </w:ins>
          </w:p>
        </w:tc>
      </w:tr>
      <w:tr w:rsidR="002D68EB" w:rsidRPr="00203AC8" w:rsidTr="00CC3160">
        <w:trPr>
          <w:trHeight w:val="301"/>
          <w:jc w:val="center"/>
        </w:trPr>
        <w:tc>
          <w:tcPr>
            <w:tcW w:w="1017" w:type="pct"/>
            <w:noWrap/>
          </w:tcPr>
          <w:p w:rsidR="002D68EB" w:rsidRPr="00203AC8" w:rsidRDefault="002D68EB" w:rsidP="00160821">
            <w:pPr>
              <w:cnfStyle w:val="001000000000" w:firstRow="0" w:lastRow="0" w:firstColumn="1" w:lastColumn="0" w:oddVBand="0" w:evenVBand="0" w:oddHBand="0" w:evenHBand="0" w:firstRowFirstColumn="0" w:firstRowLastColumn="0" w:lastRowFirstColumn="0" w:lastRowLastColumn="0"/>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t>EnrichLabel</w:t>
            </w:r>
            <w:proofErr w:type="spellEnd"/>
          </w:p>
        </w:tc>
        <w:tc>
          <w:tcPr>
            <w:tcW w:w="742" w:type="pct"/>
            <w:noWrap/>
          </w:tcPr>
          <w:p w:rsidR="002D68EB" w:rsidRPr="00203AC8" w:rsidRDefault="002D68EB" w:rsidP="00160821">
            <w:pPr>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18" w:type="pct"/>
            <w:noWrap/>
          </w:tcPr>
          <w:p w:rsidR="002D68EB" w:rsidRPr="00203AC8" w:rsidRDefault="002D68EB" w:rsidP="00160821">
            <w:pPr>
              <w:rPr>
                <w:rFonts w:ascii="Myriad Pro" w:eastAsia="Times New Roman" w:hAnsi="Myriad Pro"/>
                <w:color w:val="000000"/>
                <w:sz w:val="20"/>
                <w:szCs w:val="16"/>
              </w:rPr>
            </w:pPr>
            <w:r w:rsidRPr="00203AC8">
              <w:rPr>
                <w:rFonts w:ascii="Myriad Pro" w:eastAsia="Times New Roman" w:hAnsi="Myriad Pro"/>
                <w:color w:val="000000"/>
                <w:sz w:val="20"/>
                <w:szCs w:val="16"/>
              </w:rPr>
              <w:t>254</w:t>
            </w:r>
          </w:p>
        </w:tc>
        <w:tc>
          <w:tcPr>
            <w:tcW w:w="530" w:type="pct"/>
            <w:noWrap/>
          </w:tcPr>
          <w:p w:rsidR="002D68EB" w:rsidRPr="00203AC8" w:rsidRDefault="002D68EB" w:rsidP="00275554">
            <w:pPr>
              <w:jc w:val="center"/>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3" w:type="pct"/>
            <w:noWrap/>
          </w:tcPr>
          <w:p w:rsidR="002D68EB" w:rsidRPr="00203AC8" w:rsidRDefault="002D68EB" w:rsidP="00325D4C">
            <w:pPr>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Label </w:t>
            </w:r>
            <w:del w:id="87" w:author="Author">
              <w:r w:rsidRPr="00203AC8" w:rsidDel="00325D4C">
                <w:rPr>
                  <w:rFonts w:ascii="Myriad Pro" w:eastAsia="Times New Roman" w:hAnsi="Myriad Pro"/>
                  <w:color w:val="000000"/>
                  <w:sz w:val="20"/>
                  <w:szCs w:val="16"/>
                </w:rPr>
                <w:delText>is it appears or will appear in Enrich.</w:delText>
              </w:r>
            </w:del>
            <w:ins w:id="88" w:author="Author">
              <w:r w:rsidR="00325D4C">
                <w:rPr>
                  <w:rFonts w:ascii="Myriad Pro" w:eastAsia="Times New Roman" w:hAnsi="Myriad Pro"/>
                  <w:color w:val="000000"/>
                  <w:sz w:val="20"/>
                  <w:szCs w:val="16"/>
                </w:rPr>
                <w:t xml:space="preserve"> as it is to appear in Enrich.</w:t>
              </w:r>
            </w:ins>
          </w:p>
        </w:tc>
      </w:tr>
    </w:tbl>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1828AA" w:rsidRPr="00E64C1B" w:rsidRDefault="00165ABB" w:rsidP="00E64C1B">
      <w:pPr>
        <w:pStyle w:val="Heading2"/>
        <w:numPr>
          <w:ilvl w:val="0"/>
          <w:numId w:val="5"/>
        </w:numPr>
        <w:rPr>
          <w:rFonts w:ascii="Myriad Pro" w:hAnsi="Myriad Pro"/>
          <w:sz w:val="30"/>
        </w:rPr>
      </w:pPr>
      <w:r w:rsidRPr="00E64C1B">
        <w:rPr>
          <w:rFonts w:ascii="Myriad Pro" w:hAnsi="Myriad Pro"/>
          <w:sz w:val="30"/>
        </w:rPr>
        <w:t>School</w:t>
      </w:r>
      <w:del w:id="89" w:author="Author">
        <w:r w:rsidRPr="00E64C1B" w:rsidDel="00325D4C">
          <w:rPr>
            <w:rFonts w:ascii="Myriad Pro" w:hAnsi="Myriad Pro"/>
            <w:sz w:val="30"/>
          </w:rPr>
          <w:delText>s</w:delText>
        </w:r>
      </w:del>
    </w:p>
    <w:p w:rsidR="001836A0" w:rsidRPr="001836A0" w:rsidRDefault="001836A0" w:rsidP="001836A0"/>
    <w:p w:rsidR="00C4615B" w:rsidRPr="003A3F3B" w:rsidRDefault="00C4615B" w:rsidP="00ED4952">
      <w:pPr>
        <w:rPr>
          <w:rFonts w:ascii="Myriad Pro" w:hAnsi="Myriad Pro"/>
        </w:rPr>
      </w:pPr>
      <w:r w:rsidRPr="003A3F3B">
        <w:rPr>
          <w:rFonts w:ascii="Myriad Pro" w:hAnsi="Myriad Pro"/>
          <w:b/>
        </w:rPr>
        <w:t>File:</w:t>
      </w:r>
      <w:r w:rsidRPr="003A3F3B">
        <w:rPr>
          <w:rFonts w:ascii="Myriad Pro" w:hAnsi="Myriad Pro"/>
        </w:rPr>
        <w:t xml:space="preserve"> </w:t>
      </w:r>
      <w:r w:rsidR="00965EEF" w:rsidRPr="003A3F3B">
        <w:rPr>
          <w:rFonts w:ascii="Myriad Pro" w:hAnsi="Myriad Pro"/>
        </w:rPr>
        <w:t>School</w:t>
      </w:r>
      <w:del w:id="90" w:author="Author">
        <w:r w:rsidR="00965EEF" w:rsidRPr="003A3F3B" w:rsidDel="005B1D7D">
          <w:rPr>
            <w:rFonts w:ascii="Myriad Pro" w:hAnsi="Myriad Pro"/>
          </w:rPr>
          <w:delText>s</w:delText>
        </w:r>
      </w:del>
      <w:r w:rsidRPr="003A3F3B">
        <w:rPr>
          <w:rFonts w:ascii="Myriad Pro" w:hAnsi="Myriad Pro"/>
        </w:rPr>
        <w:t>.csv</w:t>
      </w:r>
    </w:p>
    <w:p w:rsidR="00AC732A" w:rsidRPr="003A3F3B" w:rsidRDefault="00AC732A" w:rsidP="00ED4952">
      <w:pPr>
        <w:rPr>
          <w:rFonts w:ascii="Myriad Pro" w:hAnsi="Myriad Pro"/>
        </w:rPr>
      </w:pPr>
      <w:r w:rsidRPr="003A3F3B">
        <w:rPr>
          <w:rFonts w:ascii="Myriad Pro" w:hAnsi="Myriad Pro"/>
          <w:b/>
        </w:rPr>
        <w:t xml:space="preserve">Required: </w:t>
      </w:r>
      <w:r w:rsidR="000A39F0">
        <w:rPr>
          <w:rFonts w:ascii="Myriad Pro" w:hAnsi="Myriad Pro"/>
        </w:rPr>
        <w:t>Yes</w:t>
      </w:r>
    </w:p>
    <w:p w:rsidR="00ED4952" w:rsidRPr="003A3F3B" w:rsidRDefault="00837A47" w:rsidP="00ED4952">
      <w:pPr>
        <w:rPr>
          <w:rFonts w:ascii="Myriad Pro" w:hAnsi="Myriad Pro"/>
        </w:rPr>
      </w:pPr>
      <w:r w:rsidRPr="003A3F3B">
        <w:rPr>
          <w:rFonts w:ascii="Myriad Pro" w:hAnsi="Myriad Pro"/>
          <w:b/>
        </w:rPr>
        <w:t>Description:</w:t>
      </w:r>
      <w:r w:rsidRPr="003A3F3B">
        <w:rPr>
          <w:rFonts w:ascii="Myriad Pro" w:hAnsi="Myriad Pro"/>
        </w:rPr>
        <w:t xml:space="preserve"> </w:t>
      </w:r>
      <w:r w:rsidR="00ED4952" w:rsidRPr="003A3F3B">
        <w:rPr>
          <w:rFonts w:ascii="Myriad Pro" w:hAnsi="Myriad Pro"/>
        </w:rPr>
        <w:t>List of all schools within the district.  There should be one record per school.</w:t>
      </w:r>
    </w:p>
    <w:p w:rsidR="00ED4952" w:rsidRPr="003A3F3B" w:rsidRDefault="00ED4952" w:rsidP="00ED4952">
      <w:pPr>
        <w:rPr>
          <w:rFonts w:ascii="Myriad Pro" w:hAnsi="Myriad Pro"/>
        </w:rPr>
      </w:pPr>
    </w:p>
    <w:p w:rsidR="009C2194" w:rsidRDefault="009C2194" w:rsidP="00ED4952">
      <w:pPr>
        <w:rPr>
          <w:rFonts w:ascii="Myriad Pro" w:hAnsi="Myriad Pro"/>
          <w:b/>
        </w:rPr>
      </w:pPr>
      <w:r w:rsidRPr="003A3F3B">
        <w:rPr>
          <w:rFonts w:ascii="Myriad Pro" w:hAnsi="Myriad Pro"/>
          <w:b/>
        </w:rPr>
        <w:t>Fields:</w:t>
      </w:r>
    </w:p>
    <w:p w:rsidR="00165ABB" w:rsidRPr="003A3F3B" w:rsidRDefault="00165ABB" w:rsidP="00ED4952">
      <w:pPr>
        <w:rPr>
          <w:rFonts w:ascii="Myriad Pro" w:hAnsi="Myriad Pro"/>
          <w:b/>
        </w:rPr>
      </w:pPr>
    </w:p>
    <w:tbl>
      <w:tblPr>
        <w:tblStyle w:val="LightList-Accent11"/>
        <w:tblW w:w="4834" w:type="pct"/>
        <w:jc w:val="center"/>
        <w:tblLayout w:type="fixed"/>
        <w:tblLook w:val="04A0" w:firstRow="1" w:lastRow="0" w:firstColumn="1" w:lastColumn="0" w:noHBand="0" w:noVBand="1"/>
      </w:tblPr>
      <w:tblGrid>
        <w:gridCol w:w="1881"/>
        <w:gridCol w:w="1374"/>
        <w:gridCol w:w="589"/>
        <w:gridCol w:w="981"/>
        <w:gridCol w:w="4433"/>
      </w:tblGrid>
      <w:tr w:rsidR="002006AE" w:rsidRPr="00203AC8" w:rsidTr="00AC593B">
        <w:trPr>
          <w:cnfStyle w:val="100000000000" w:firstRow="1" w:lastRow="0" w:firstColumn="0" w:lastColumn="0" w:oddVBand="0" w:evenVBand="0" w:oddHBand="0"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ED4952">
            <w:pPr>
              <w:rPr>
                <w:rFonts w:ascii="Myriad Pro" w:eastAsia="Times New Roman" w:hAnsi="Myriad Pro"/>
                <w:sz w:val="20"/>
                <w:szCs w:val="16"/>
              </w:rPr>
            </w:pPr>
            <w:r w:rsidRPr="00203AC8">
              <w:rPr>
                <w:rFonts w:ascii="Myriad Pro" w:eastAsia="Times New Roman" w:hAnsi="Myriad Pro"/>
                <w:sz w:val="20"/>
                <w:szCs w:val="16"/>
              </w:rPr>
              <w:t>Column</w:t>
            </w:r>
          </w:p>
        </w:tc>
        <w:tc>
          <w:tcPr>
            <w:tcW w:w="742" w:type="pct"/>
            <w:noWrap/>
            <w:hideMark/>
          </w:tcPr>
          <w:p w:rsidR="002006AE" w:rsidRPr="00203AC8" w:rsidRDefault="002006AE" w:rsidP="00ED4952">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8" w:type="pct"/>
            <w:noWrap/>
            <w:hideMark/>
          </w:tcPr>
          <w:p w:rsidR="002006AE" w:rsidRPr="00203AC8" w:rsidRDefault="002006AE" w:rsidP="00ED4952">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p>
          <w:p w:rsidR="002006AE" w:rsidRPr="00203AC8" w:rsidRDefault="002006AE" w:rsidP="00ED4952">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Size</w:t>
            </w:r>
          </w:p>
        </w:tc>
        <w:tc>
          <w:tcPr>
            <w:tcW w:w="530" w:type="pct"/>
            <w:noWrap/>
            <w:hideMark/>
          </w:tcPr>
          <w:p w:rsidR="002006AE" w:rsidRPr="00203AC8" w:rsidRDefault="002006AE" w:rsidP="00ED4952">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94" w:type="pct"/>
            <w:noWrap/>
            <w:hideMark/>
          </w:tcPr>
          <w:p w:rsidR="002006AE" w:rsidRPr="00203AC8" w:rsidRDefault="002006AE" w:rsidP="00ED4952">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2006AE" w:rsidRPr="00203AC8" w:rsidTr="00AC593B">
        <w:trPr>
          <w:cnfStyle w:val="000000100000" w:firstRow="0" w:lastRow="0" w:firstColumn="0" w:lastColumn="0" w:oddVBand="0" w:evenVBand="0" w:oddHBand="1"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275554">
            <w:pPr>
              <w:rPr>
                <w:rFonts w:ascii="Myriad Pro" w:eastAsia="Times New Roman" w:hAnsi="Myriad Pro"/>
                <w:b w:val="0"/>
                <w:color w:val="000000"/>
                <w:sz w:val="20"/>
                <w:szCs w:val="16"/>
              </w:rPr>
            </w:pPr>
            <w:proofErr w:type="spellStart"/>
            <w:r w:rsidRPr="00203AC8">
              <w:rPr>
                <w:rFonts w:ascii="Myriad Pro" w:eastAsia="Times New Roman" w:hAnsi="Myriad Pro"/>
                <w:b w:val="0"/>
                <w:color w:val="000000"/>
                <w:sz w:val="20"/>
                <w:szCs w:val="16"/>
              </w:rPr>
              <w:t>SchoolCode</w:t>
            </w:r>
            <w:proofErr w:type="spellEnd"/>
          </w:p>
        </w:tc>
        <w:tc>
          <w:tcPr>
            <w:tcW w:w="742"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Integer</w:t>
            </w:r>
          </w:p>
        </w:tc>
        <w:tc>
          <w:tcPr>
            <w:tcW w:w="318"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10</w:t>
            </w:r>
          </w:p>
        </w:tc>
        <w:tc>
          <w:tcPr>
            <w:tcW w:w="530" w:type="pct"/>
            <w:noWrap/>
            <w:hideMark/>
          </w:tcPr>
          <w:p w:rsidR="002006AE" w:rsidRPr="00203AC8" w:rsidRDefault="002006AE"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4"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Code for the school that is used in State reporting.  Must be unique in the file.</w:t>
            </w:r>
            <w:r w:rsidRPr="00203AC8">
              <w:rPr>
                <w:rFonts w:ascii="Myriad Pro" w:eastAsia="Times New Roman" w:hAnsi="Myriad Pro"/>
                <w:color w:val="000000"/>
                <w:sz w:val="20"/>
                <w:szCs w:val="16"/>
              </w:rPr>
              <w:tab/>
            </w:r>
          </w:p>
        </w:tc>
      </w:tr>
      <w:tr w:rsidR="002006AE" w:rsidRPr="00203AC8" w:rsidTr="00AC593B">
        <w:trPr>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275554">
            <w:pPr>
              <w:rPr>
                <w:rFonts w:ascii="Myriad Pro" w:eastAsia="Times New Roman" w:hAnsi="Myriad Pro"/>
                <w:b w:val="0"/>
                <w:color w:val="000000"/>
                <w:sz w:val="20"/>
                <w:szCs w:val="16"/>
              </w:rPr>
            </w:pPr>
            <w:proofErr w:type="spellStart"/>
            <w:r w:rsidRPr="00203AC8">
              <w:rPr>
                <w:rFonts w:ascii="Myriad Pro" w:eastAsia="Times New Roman" w:hAnsi="Myriad Pro"/>
                <w:b w:val="0"/>
                <w:color w:val="000000"/>
                <w:sz w:val="20"/>
                <w:szCs w:val="16"/>
              </w:rPr>
              <w:t>SchoolName</w:t>
            </w:r>
            <w:proofErr w:type="spellEnd"/>
          </w:p>
        </w:tc>
        <w:tc>
          <w:tcPr>
            <w:tcW w:w="742"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18"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254</w:t>
            </w:r>
          </w:p>
        </w:tc>
        <w:tc>
          <w:tcPr>
            <w:tcW w:w="530" w:type="pct"/>
            <w:noWrap/>
            <w:hideMark/>
          </w:tcPr>
          <w:p w:rsidR="002006AE" w:rsidRPr="00203AC8" w:rsidRDefault="002006AE" w:rsidP="00275554">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4"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Name of the school.  Example: George Washington Elementary</w:t>
            </w:r>
          </w:p>
        </w:tc>
      </w:tr>
      <w:tr w:rsidR="002006AE" w:rsidRPr="00203AC8" w:rsidTr="00AC593B">
        <w:trPr>
          <w:cnfStyle w:val="000000100000" w:firstRow="0" w:lastRow="0" w:firstColumn="0" w:lastColumn="0" w:oddVBand="0" w:evenVBand="0" w:oddHBand="1"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275554">
            <w:pPr>
              <w:rPr>
                <w:rFonts w:ascii="Myriad Pro" w:eastAsia="Times New Roman" w:hAnsi="Myriad Pro"/>
                <w:b w:val="0"/>
                <w:color w:val="000000"/>
                <w:sz w:val="20"/>
                <w:szCs w:val="16"/>
              </w:rPr>
            </w:pPr>
            <w:proofErr w:type="spellStart"/>
            <w:r w:rsidRPr="00203AC8">
              <w:rPr>
                <w:rFonts w:ascii="Myriad Pro" w:eastAsia="Times New Roman" w:hAnsi="Myriad Pro"/>
                <w:b w:val="0"/>
                <w:color w:val="000000"/>
                <w:sz w:val="20"/>
                <w:szCs w:val="16"/>
              </w:rPr>
              <w:t>DistrictCode</w:t>
            </w:r>
            <w:proofErr w:type="spellEnd"/>
          </w:p>
        </w:tc>
        <w:tc>
          <w:tcPr>
            <w:tcW w:w="742"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Integer </w:t>
            </w:r>
          </w:p>
        </w:tc>
        <w:tc>
          <w:tcPr>
            <w:tcW w:w="318"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10</w:t>
            </w:r>
          </w:p>
        </w:tc>
        <w:tc>
          <w:tcPr>
            <w:tcW w:w="530" w:type="pct"/>
            <w:noWrap/>
            <w:hideMark/>
          </w:tcPr>
          <w:p w:rsidR="002006AE" w:rsidRPr="00203AC8" w:rsidRDefault="002006AE"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4"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Corresponds to </w:t>
            </w:r>
            <w:proofErr w:type="spellStart"/>
            <w:r w:rsidRPr="00203AC8">
              <w:rPr>
                <w:rFonts w:ascii="Myriad Pro" w:eastAsia="Times New Roman" w:hAnsi="Myriad Pro"/>
                <w:color w:val="000000"/>
                <w:sz w:val="20"/>
                <w:szCs w:val="16"/>
              </w:rPr>
              <w:t>DistrictCode</w:t>
            </w:r>
            <w:proofErr w:type="spellEnd"/>
            <w:r w:rsidRPr="00203AC8">
              <w:rPr>
                <w:rFonts w:ascii="Myriad Pro" w:eastAsia="Times New Roman" w:hAnsi="Myriad Pro"/>
                <w:color w:val="000000"/>
                <w:sz w:val="20"/>
                <w:szCs w:val="16"/>
              </w:rPr>
              <w:t xml:space="preserve"> on the [District]</w:t>
            </w:r>
            <w:del w:id="91" w:author="Author">
              <w:r w:rsidRPr="00203AC8" w:rsidDel="000F032D">
                <w:rPr>
                  <w:rFonts w:ascii="Myriad Pro" w:eastAsia="Times New Roman" w:hAnsi="Myriad Pro"/>
                  <w:color w:val="000000"/>
                  <w:sz w:val="20"/>
                  <w:szCs w:val="16"/>
                </w:rPr>
                <w:delText xml:space="preserve"> tab</w:delText>
              </w:r>
            </w:del>
            <w:ins w:id="92" w:author="Author">
              <w:r w:rsidR="000F032D">
                <w:rPr>
                  <w:rFonts w:ascii="Myriad Pro" w:eastAsia="Times New Roman" w:hAnsi="Myriad Pro"/>
                  <w:color w:val="000000"/>
                  <w:sz w:val="20"/>
                  <w:szCs w:val="16"/>
                </w:rPr>
                <w:t xml:space="preserve"> layout</w:t>
              </w:r>
            </w:ins>
            <w:r w:rsidRPr="00203AC8">
              <w:rPr>
                <w:rFonts w:ascii="Myriad Pro" w:eastAsia="Times New Roman" w:hAnsi="Myriad Pro"/>
                <w:color w:val="000000"/>
                <w:sz w:val="20"/>
                <w:szCs w:val="16"/>
              </w:rPr>
              <w:t>.</w:t>
            </w:r>
          </w:p>
        </w:tc>
      </w:tr>
      <w:tr w:rsidR="002006AE" w:rsidRPr="00203AC8" w:rsidTr="00AC593B">
        <w:trPr>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275554">
            <w:pPr>
              <w:rPr>
                <w:rFonts w:ascii="Myriad Pro" w:eastAsia="Times New Roman" w:hAnsi="Myriad Pro"/>
                <w:b w:val="0"/>
                <w:color w:val="000000"/>
                <w:sz w:val="20"/>
                <w:szCs w:val="16"/>
              </w:rPr>
            </w:pPr>
            <w:proofErr w:type="spellStart"/>
            <w:r w:rsidRPr="00203AC8">
              <w:rPr>
                <w:rFonts w:ascii="Myriad Pro" w:eastAsia="Times New Roman" w:hAnsi="Myriad Pro"/>
                <w:b w:val="0"/>
                <w:color w:val="000000"/>
                <w:sz w:val="20"/>
                <w:szCs w:val="16"/>
              </w:rPr>
              <w:t>MinutesPerWeek</w:t>
            </w:r>
            <w:proofErr w:type="spellEnd"/>
          </w:p>
        </w:tc>
        <w:tc>
          <w:tcPr>
            <w:tcW w:w="742"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Integer</w:t>
            </w:r>
          </w:p>
        </w:tc>
        <w:tc>
          <w:tcPr>
            <w:tcW w:w="318"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4</w:t>
            </w:r>
          </w:p>
        </w:tc>
        <w:tc>
          <w:tcPr>
            <w:tcW w:w="530" w:type="pct"/>
            <w:noWrap/>
            <w:hideMark/>
          </w:tcPr>
          <w:p w:rsidR="002006AE" w:rsidRPr="00203AC8" w:rsidRDefault="002006AE" w:rsidP="00275554">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4"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Total minutes of instruction provided to students per week.</w:t>
            </w:r>
          </w:p>
        </w:tc>
      </w:tr>
    </w:tbl>
    <w:p w:rsidR="00C1429E" w:rsidRDefault="00C1429E" w:rsidP="008B0C68">
      <w:pPr>
        <w:rPr>
          <w:rFonts w:asciiTheme="minorHAnsi" w:hAnsiTheme="minorHAnsi"/>
          <w:sz w:val="18"/>
          <w:szCs w:val="18"/>
        </w:rPr>
      </w:pPr>
    </w:p>
    <w:p w:rsidR="008B0C68" w:rsidRPr="00DC4B37" w:rsidRDefault="008B0C68" w:rsidP="008B0C68">
      <w:pPr>
        <w:rPr>
          <w:rFonts w:asciiTheme="minorHAnsi" w:hAnsiTheme="minorHAnsi"/>
        </w:rPr>
      </w:pPr>
      <w:r w:rsidRPr="00DC4B37">
        <w:rPr>
          <w:rFonts w:asciiTheme="minorHAnsi" w:hAnsiTheme="minorHAnsi"/>
        </w:rPr>
        <w:t xml:space="preserve">Note: Data on this </w:t>
      </w:r>
      <w:r w:rsidR="00D51272" w:rsidRPr="00DC4B37">
        <w:rPr>
          <w:rFonts w:asciiTheme="minorHAnsi" w:hAnsiTheme="minorHAnsi"/>
        </w:rPr>
        <w:t>file</w:t>
      </w:r>
      <w:r w:rsidRPr="00DC4B37">
        <w:rPr>
          <w:rFonts w:asciiTheme="minorHAnsi" w:hAnsiTheme="minorHAnsi"/>
        </w:rPr>
        <w:t xml:space="preserve"> is only required if </w:t>
      </w:r>
      <w:del w:id="93" w:author="Author">
        <w:r w:rsidRPr="00DC4B37" w:rsidDel="00325D4C">
          <w:rPr>
            <w:rFonts w:asciiTheme="minorHAnsi" w:hAnsiTheme="minorHAnsi"/>
          </w:rPr>
          <w:delText xml:space="preserve">data </w:delText>
        </w:r>
      </w:del>
      <w:ins w:id="94" w:author="Author">
        <w:r w:rsidR="00325D4C">
          <w:rPr>
            <w:rFonts w:asciiTheme="minorHAnsi" w:hAnsiTheme="minorHAnsi"/>
          </w:rPr>
          <w:t xml:space="preserve">the data set </w:t>
        </w:r>
      </w:ins>
      <w:r w:rsidRPr="00DC4B37">
        <w:rPr>
          <w:rFonts w:asciiTheme="minorHAnsi" w:hAnsiTheme="minorHAnsi"/>
        </w:rPr>
        <w:t>includes students</w:t>
      </w:r>
      <w:ins w:id="95" w:author="Author">
        <w:r w:rsidR="00325D4C">
          <w:rPr>
            <w:rFonts w:asciiTheme="minorHAnsi" w:hAnsiTheme="minorHAnsi"/>
          </w:rPr>
          <w:t xml:space="preserve"> that</w:t>
        </w:r>
      </w:ins>
      <w:r w:rsidRPr="00DC4B37">
        <w:rPr>
          <w:rFonts w:asciiTheme="minorHAnsi" w:hAnsiTheme="minorHAnsi"/>
        </w:rPr>
        <w:t xml:space="preserve"> </w:t>
      </w:r>
      <w:del w:id="96" w:author="Author">
        <w:r w:rsidRPr="00DC4B37" w:rsidDel="00325D4C">
          <w:rPr>
            <w:rFonts w:asciiTheme="minorHAnsi" w:hAnsiTheme="minorHAnsi"/>
          </w:rPr>
          <w:delText xml:space="preserve">served from out of district and those students </w:delText>
        </w:r>
      </w:del>
      <w:r w:rsidRPr="00DC4B37">
        <w:rPr>
          <w:rFonts w:asciiTheme="minorHAnsi" w:hAnsiTheme="minorHAnsi"/>
        </w:rPr>
        <w:t>are not imported through the SIS import, in which case provide the file with only a header row.</w:t>
      </w:r>
    </w:p>
    <w:p w:rsidR="002179F4" w:rsidRDefault="002179F4" w:rsidP="00C4615B">
      <w:pPr>
        <w:pStyle w:val="Heading2"/>
        <w:rPr>
          <w:rFonts w:ascii="Myriad Pro" w:hAnsi="Myriad Pro"/>
        </w:rPr>
      </w:pPr>
    </w:p>
    <w:p w:rsidR="00ED4952" w:rsidRPr="00E64C1B" w:rsidRDefault="00C4615B" w:rsidP="00E64C1B">
      <w:pPr>
        <w:pStyle w:val="Heading2"/>
        <w:numPr>
          <w:ilvl w:val="0"/>
          <w:numId w:val="5"/>
        </w:numPr>
        <w:rPr>
          <w:rFonts w:ascii="Myriad Pro" w:hAnsi="Myriad Pro"/>
          <w:sz w:val="30"/>
        </w:rPr>
      </w:pPr>
      <w:r w:rsidRPr="00E64C1B">
        <w:rPr>
          <w:rFonts w:ascii="Myriad Pro" w:hAnsi="Myriad Pro"/>
          <w:sz w:val="30"/>
        </w:rPr>
        <w:t>Student</w:t>
      </w:r>
      <w:del w:id="97" w:author="Author">
        <w:r w:rsidRPr="00E64C1B" w:rsidDel="005B1D7D">
          <w:rPr>
            <w:rFonts w:ascii="Myriad Pro" w:hAnsi="Myriad Pro"/>
            <w:sz w:val="30"/>
          </w:rPr>
          <w:delText>s</w:delText>
        </w:r>
      </w:del>
    </w:p>
    <w:p w:rsidR="00A668DA" w:rsidRPr="00A668DA" w:rsidRDefault="00A668DA" w:rsidP="00A668DA"/>
    <w:p w:rsidR="00C4615B" w:rsidRPr="003A3F3B" w:rsidRDefault="00C4615B" w:rsidP="00C4615B">
      <w:pPr>
        <w:rPr>
          <w:rFonts w:ascii="Myriad Pro" w:hAnsi="Myriad Pro"/>
        </w:rPr>
      </w:pPr>
      <w:r w:rsidRPr="003A3F3B">
        <w:rPr>
          <w:rFonts w:ascii="Myriad Pro" w:hAnsi="Myriad Pro"/>
          <w:b/>
        </w:rPr>
        <w:t>File:</w:t>
      </w:r>
      <w:r w:rsidRPr="003A3F3B">
        <w:rPr>
          <w:rFonts w:ascii="Myriad Pro" w:hAnsi="Myriad Pro"/>
        </w:rPr>
        <w:t xml:space="preserve"> Student</w:t>
      </w:r>
      <w:del w:id="98" w:author="Author">
        <w:r w:rsidRPr="003A3F3B" w:rsidDel="005B1D7D">
          <w:rPr>
            <w:rFonts w:ascii="Myriad Pro" w:hAnsi="Myriad Pro"/>
          </w:rPr>
          <w:delText>s</w:delText>
        </w:r>
      </w:del>
      <w:r w:rsidRPr="003A3F3B">
        <w:rPr>
          <w:rFonts w:ascii="Myriad Pro" w:hAnsi="Myriad Pro"/>
        </w:rPr>
        <w:t>.csv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C4615B" w:rsidRPr="003A3F3B" w:rsidRDefault="009C2194" w:rsidP="00C4615B">
      <w:pPr>
        <w:rPr>
          <w:rFonts w:ascii="Myriad Pro" w:hAnsi="Myriad Pro"/>
          <w:b/>
        </w:rPr>
      </w:pPr>
      <w:r w:rsidRPr="003A3F3B">
        <w:rPr>
          <w:rFonts w:ascii="Myriad Pro" w:hAnsi="Myriad Pro"/>
          <w:b/>
        </w:rPr>
        <w:t>Description:</w:t>
      </w:r>
      <w:r w:rsidRPr="003A3F3B">
        <w:rPr>
          <w:rFonts w:ascii="Myriad Pro" w:hAnsi="Myriad Pro"/>
        </w:rPr>
        <w:t xml:space="preserve"> </w:t>
      </w:r>
      <w:r w:rsidR="00723866" w:rsidRPr="003A3F3B">
        <w:rPr>
          <w:rFonts w:ascii="Myriad Pro" w:hAnsi="Myriad Pro"/>
        </w:rPr>
        <w:t xml:space="preserve">List of </w:t>
      </w:r>
      <w:del w:id="99" w:author="Author">
        <w:r w:rsidR="00723866" w:rsidRPr="003A3F3B" w:rsidDel="005B1D7D">
          <w:rPr>
            <w:rFonts w:ascii="Myriad Pro" w:hAnsi="Myriad Pro"/>
          </w:rPr>
          <w:delText xml:space="preserve">all </w:delText>
        </w:r>
        <w:r w:rsidR="00723866" w:rsidRPr="003A3F3B" w:rsidDel="005B1D7D">
          <w:rPr>
            <w:rFonts w:ascii="Myriad Pro" w:hAnsi="Myriad Pro"/>
            <w:u w:val="single"/>
          </w:rPr>
          <w:delText>active</w:delText>
        </w:r>
        <w:r w:rsidR="00723866" w:rsidRPr="003A3F3B" w:rsidDel="005B1D7D">
          <w:rPr>
            <w:rFonts w:ascii="Myriad Pro" w:hAnsi="Myriad Pro"/>
          </w:rPr>
          <w:delText xml:space="preserve"> </w:delText>
        </w:r>
      </w:del>
      <w:r w:rsidR="00723866" w:rsidRPr="003A3F3B">
        <w:rPr>
          <w:rFonts w:ascii="Myriad Pro" w:hAnsi="Myriad Pro"/>
        </w:rPr>
        <w:t>students within the district</w:t>
      </w:r>
      <w:ins w:id="100" w:author="Author">
        <w:r w:rsidR="005B1D7D">
          <w:rPr>
            <w:rFonts w:ascii="Myriad Pro" w:hAnsi="Myriad Pro"/>
          </w:rPr>
          <w:t xml:space="preserve"> for which you are providing IEP data</w:t>
        </w:r>
      </w:ins>
      <w:r w:rsidR="00723866" w:rsidRPr="003A3F3B">
        <w:rPr>
          <w:rFonts w:ascii="Myriad Pro" w:hAnsi="Myriad Pro"/>
        </w:rPr>
        <w:t xml:space="preserve">. There should be one </w:t>
      </w:r>
      <w:ins w:id="101" w:author="Author">
        <w:r w:rsidR="005B1D7D">
          <w:rPr>
            <w:rFonts w:ascii="Myriad Pro" w:hAnsi="Myriad Pro"/>
          </w:rPr>
          <w:t xml:space="preserve">student </w:t>
        </w:r>
      </w:ins>
      <w:r w:rsidR="00723866" w:rsidRPr="003A3F3B">
        <w:rPr>
          <w:rFonts w:ascii="Myriad Pro" w:hAnsi="Myriad Pro"/>
        </w:rPr>
        <w:t xml:space="preserve">record per </w:t>
      </w:r>
      <w:del w:id="102" w:author="Author">
        <w:r w:rsidR="00723866" w:rsidRPr="003A3F3B" w:rsidDel="005B1D7D">
          <w:rPr>
            <w:rFonts w:ascii="Myriad Pro" w:hAnsi="Myriad Pro"/>
          </w:rPr>
          <w:delText>student</w:delText>
        </w:r>
      </w:del>
      <w:ins w:id="103" w:author="Author">
        <w:r w:rsidR="005B1D7D">
          <w:rPr>
            <w:rFonts w:ascii="Myriad Pro" w:hAnsi="Myriad Pro"/>
          </w:rPr>
          <w:t>IEP</w:t>
        </w:r>
      </w:ins>
      <w:r w:rsidR="00723866" w:rsidRPr="003A3F3B">
        <w:rPr>
          <w:rFonts w:ascii="Myriad Pro" w:hAnsi="Myriad Pro"/>
        </w:rPr>
        <w:t>.</w:t>
      </w:r>
    </w:p>
    <w:p w:rsidR="00165ABB" w:rsidRDefault="00165ABB" w:rsidP="00C4615B">
      <w:pPr>
        <w:rPr>
          <w:rFonts w:ascii="Myriad Pro" w:hAnsi="Myriad Pro"/>
        </w:rPr>
      </w:pPr>
    </w:p>
    <w:p w:rsidR="00C4615B" w:rsidRPr="00165ABB" w:rsidRDefault="00165ABB" w:rsidP="00C4615B">
      <w:pPr>
        <w:rPr>
          <w:rFonts w:ascii="Myriad Pro" w:hAnsi="Myriad Pro"/>
          <w:b/>
        </w:rPr>
      </w:pPr>
      <w:r w:rsidRPr="00165ABB">
        <w:rPr>
          <w:rFonts w:ascii="Myriad Pro" w:hAnsi="Myriad Pro"/>
          <w:b/>
        </w:rPr>
        <w:t>Fields:</w:t>
      </w:r>
    </w:p>
    <w:p w:rsidR="00165ABB" w:rsidRPr="003A3F3B" w:rsidRDefault="00165ABB" w:rsidP="00C4615B">
      <w:pPr>
        <w:rPr>
          <w:rFonts w:ascii="Myriad Pro" w:hAnsi="Myriad Pro"/>
        </w:rPr>
      </w:pPr>
    </w:p>
    <w:tbl>
      <w:tblPr>
        <w:tblStyle w:val="LightList-Accent11"/>
        <w:tblW w:w="4929" w:type="pct"/>
        <w:jc w:val="center"/>
        <w:tblLayout w:type="fixed"/>
        <w:tblLook w:val="04A0" w:firstRow="1" w:lastRow="0" w:firstColumn="1" w:lastColumn="0" w:noHBand="0" w:noVBand="1"/>
      </w:tblPr>
      <w:tblGrid>
        <w:gridCol w:w="2100"/>
        <w:gridCol w:w="859"/>
        <w:gridCol w:w="721"/>
        <w:gridCol w:w="991"/>
        <w:gridCol w:w="4769"/>
      </w:tblGrid>
      <w:tr w:rsidR="002D1075" w:rsidRPr="00203AC8" w:rsidTr="00203AC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4615B">
            <w:pPr>
              <w:rPr>
                <w:rFonts w:ascii="Myriad Pro" w:eastAsia="Times New Roman" w:hAnsi="Myriad Pro"/>
                <w:sz w:val="20"/>
                <w:szCs w:val="16"/>
              </w:rPr>
            </w:pPr>
            <w:r w:rsidRPr="00203AC8">
              <w:rPr>
                <w:rFonts w:ascii="Myriad Pro" w:eastAsia="Times New Roman" w:hAnsi="Myriad Pro"/>
                <w:sz w:val="20"/>
                <w:szCs w:val="16"/>
              </w:rPr>
              <w:t>Column</w:t>
            </w:r>
          </w:p>
        </w:tc>
        <w:tc>
          <w:tcPr>
            <w:tcW w:w="455" w:type="pct"/>
            <w:noWrap/>
            <w:hideMark/>
          </w:tcPr>
          <w:p w:rsidR="002D1075" w:rsidRPr="00203AC8" w:rsidRDefault="002D1075" w:rsidP="00C4615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82" w:type="pct"/>
            <w:noWrap/>
            <w:hideMark/>
          </w:tcPr>
          <w:p w:rsidR="002D1075" w:rsidRPr="00203AC8" w:rsidRDefault="002D1075" w:rsidP="009A56FD">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5" w:type="pct"/>
            <w:noWrap/>
            <w:hideMark/>
          </w:tcPr>
          <w:p w:rsidR="002D1075" w:rsidRPr="00203AC8" w:rsidRDefault="002D1075" w:rsidP="009A56FD">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commentRangeStart w:id="104"/>
            <w:r w:rsidRPr="00203AC8">
              <w:rPr>
                <w:rFonts w:ascii="Myriad Pro" w:eastAsia="Times New Roman" w:hAnsi="Myriad Pro"/>
                <w:sz w:val="20"/>
                <w:szCs w:val="16"/>
              </w:rPr>
              <w:t>Required</w:t>
            </w:r>
            <w:commentRangeEnd w:id="104"/>
            <w:r w:rsidR="00373277">
              <w:rPr>
                <w:rStyle w:val="CommentReference"/>
                <w:b w:val="0"/>
                <w:bCs w:val="0"/>
                <w:color w:val="auto"/>
              </w:rPr>
              <w:commentReference w:id="104"/>
            </w:r>
          </w:p>
        </w:tc>
        <w:tc>
          <w:tcPr>
            <w:tcW w:w="2526" w:type="pct"/>
            <w:noWrap/>
            <w:hideMark/>
          </w:tcPr>
          <w:p w:rsidR="002D1075" w:rsidRPr="00203AC8" w:rsidRDefault="002D1075" w:rsidP="00C4615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2D1075"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commentRangeStart w:id="105"/>
            <w:commentRangeStart w:id="106"/>
            <w:proofErr w:type="spellStart"/>
            <w:r w:rsidRPr="00203AC8">
              <w:rPr>
                <w:rFonts w:asciiTheme="minorHAnsi" w:hAnsiTheme="minorHAnsi" w:cs="Arial"/>
                <w:b w:val="0"/>
                <w:bCs w:val="0"/>
                <w:sz w:val="20"/>
                <w:szCs w:val="16"/>
              </w:rPr>
              <w:t>StudentRefID</w:t>
            </w:r>
            <w:proofErr w:type="spellEnd"/>
          </w:p>
        </w:tc>
        <w:tc>
          <w:tcPr>
            <w:tcW w:w="455" w:type="pct"/>
            <w:noWrap/>
            <w:hideMark/>
          </w:tcPr>
          <w:p w:rsidR="002D1075" w:rsidRPr="00203AC8" w:rsidRDefault="002D1075"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ID</w:t>
            </w:r>
          </w:p>
        </w:tc>
        <w:tc>
          <w:tcPr>
            <w:tcW w:w="382" w:type="pct"/>
            <w:noWrap/>
            <w:hideMark/>
          </w:tcPr>
          <w:p w:rsidR="002D1075" w:rsidRPr="00203AC8" w:rsidRDefault="002D1075"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hideMark/>
          </w:tcPr>
          <w:p w:rsidR="002D1075" w:rsidRPr="00203AC8" w:rsidRDefault="002D1075"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2D1075" w:rsidRPr="00203AC8" w:rsidRDefault="002D1075">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Uniquely Identifies the Student in the Special Education Data system.  May be the same as the State Assigned ID as long as it is unique to the student.</w:t>
            </w:r>
            <w:commentRangeEnd w:id="105"/>
            <w:r w:rsidR="00373277">
              <w:rPr>
                <w:rStyle w:val="CommentReference"/>
              </w:rPr>
              <w:commentReference w:id="105"/>
            </w:r>
            <w:commentRangeEnd w:id="106"/>
            <w:r w:rsidR="005B1D7D">
              <w:rPr>
                <w:rStyle w:val="CommentReference"/>
              </w:rPr>
              <w:commentReference w:id="106"/>
            </w:r>
          </w:p>
        </w:tc>
      </w:tr>
      <w:tr w:rsidR="00DC4B37"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StudentLocalID</w:t>
            </w:r>
            <w:proofErr w:type="spellEnd"/>
          </w:p>
        </w:tc>
        <w:tc>
          <w:tcPr>
            <w:tcW w:w="455" w:type="pct"/>
            <w:noWrap/>
            <w:hideMark/>
          </w:tcPr>
          <w:p w:rsidR="00DC4B37" w:rsidRPr="00203AC8" w:rsidRDefault="00DC4B37">
            <w:pPr>
              <w:cnfStyle w:val="000000000000" w:firstRow="0" w:lastRow="0" w:firstColumn="0" w:lastColumn="0" w:oddVBand="0" w:evenVBand="0" w:oddHBand="0" w:evenHBand="0" w:firstRowFirstColumn="0" w:firstRowLastColumn="0" w:lastRowFirstColumn="0" w:lastRowLastColumn="0"/>
              <w:rPr>
                <w:sz w:val="20"/>
              </w:rPr>
            </w:pPr>
            <w:r w:rsidRPr="00203AC8">
              <w:rPr>
                <w:rFonts w:ascii="Myriad Pro" w:eastAsia="Times New Roman" w:hAnsi="Myriad Pro"/>
                <w:color w:val="000000"/>
                <w:sz w:val="20"/>
                <w:szCs w:val="16"/>
              </w:rPr>
              <w:t>ID</w:t>
            </w:r>
          </w:p>
        </w:tc>
        <w:tc>
          <w:tcPr>
            <w:tcW w:w="382" w:type="pct"/>
            <w:noWrap/>
            <w:hideMark/>
          </w:tcPr>
          <w:p w:rsidR="00DC4B37" w:rsidRPr="00203AC8" w:rsidRDefault="00DC4B37"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DC4B37" w:rsidRPr="00203AC8" w:rsidRDefault="00DC4B37"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DC4B37" w:rsidRPr="00203AC8" w:rsidRDefault="00DC4B37">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Locally-assigned ID of the student.</w:t>
            </w:r>
          </w:p>
        </w:tc>
      </w:tr>
      <w:tr w:rsidR="00DC4B37"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StudentStateID</w:t>
            </w:r>
            <w:proofErr w:type="spellEnd"/>
          </w:p>
        </w:tc>
        <w:tc>
          <w:tcPr>
            <w:tcW w:w="455" w:type="pct"/>
            <w:noWrap/>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sz w:val="20"/>
              </w:rPr>
            </w:pPr>
            <w:r w:rsidRPr="00203AC8">
              <w:rPr>
                <w:rFonts w:ascii="Myriad Pro" w:eastAsia="Times New Roman" w:hAnsi="Myriad Pro"/>
                <w:color w:val="000000"/>
                <w:sz w:val="20"/>
                <w:szCs w:val="16"/>
              </w:rPr>
              <w:t>ID</w:t>
            </w:r>
          </w:p>
        </w:tc>
        <w:tc>
          <w:tcPr>
            <w:tcW w:w="382" w:type="pct"/>
            <w:noWrap/>
            <w:hideMark/>
          </w:tcPr>
          <w:p w:rsidR="00DC4B37" w:rsidRPr="00203AC8" w:rsidRDefault="00DC4B37"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DC4B37" w:rsidRPr="00203AC8" w:rsidRDefault="00DC4B37"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State-assigned ID of the student.</w:t>
            </w:r>
          </w:p>
        </w:tc>
      </w:tr>
      <w:tr w:rsidR="002D1075"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Firstname</w:t>
            </w:r>
            <w:proofErr w:type="spellEnd"/>
          </w:p>
        </w:tc>
        <w:tc>
          <w:tcPr>
            <w:tcW w:w="455" w:type="pct"/>
            <w:noWrap/>
            <w:hideMark/>
          </w:tcPr>
          <w:p w:rsidR="002D1075" w:rsidRPr="00203AC8" w:rsidRDefault="002D1075"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2D1075" w:rsidRPr="00203AC8" w:rsidRDefault="002D1075"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2D1075" w:rsidRPr="00203AC8" w:rsidRDefault="002D1075"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center"/>
            <w:hideMark/>
          </w:tcPr>
          <w:p w:rsidR="002D1075" w:rsidRPr="00203AC8" w:rsidRDefault="002D1075">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2D1075"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Middlename</w:t>
            </w:r>
            <w:proofErr w:type="spellEnd"/>
          </w:p>
        </w:tc>
        <w:tc>
          <w:tcPr>
            <w:tcW w:w="455" w:type="pct"/>
            <w:noWrap/>
            <w:hideMark/>
          </w:tcPr>
          <w:p w:rsidR="002D1075" w:rsidRPr="00203AC8" w:rsidRDefault="004766EA"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hideMark/>
          </w:tcPr>
          <w:p w:rsidR="002D1075" w:rsidRPr="00203AC8" w:rsidRDefault="002D1075"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2D1075" w:rsidRPr="00203AC8" w:rsidRDefault="002D1075"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center"/>
            <w:hideMark/>
          </w:tcPr>
          <w:p w:rsidR="002D1075" w:rsidRPr="00203AC8" w:rsidRDefault="002D1075">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2D1075"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Lastname</w:t>
            </w:r>
            <w:proofErr w:type="spellEnd"/>
          </w:p>
        </w:tc>
        <w:tc>
          <w:tcPr>
            <w:tcW w:w="455" w:type="pct"/>
            <w:noWrap/>
            <w:hideMark/>
          </w:tcPr>
          <w:p w:rsidR="002D1075" w:rsidRPr="00203AC8" w:rsidRDefault="002D1075"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2D1075" w:rsidRPr="00203AC8" w:rsidRDefault="002D1075"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2D1075" w:rsidRPr="00203AC8" w:rsidRDefault="002D1075"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center"/>
            <w:hideMark/>
          </w:tcPr>
          <w:p w:rsidR="002D1075" w:rsidRPr="00203AC8" w:rsidRDefault="002D1075">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2D1075"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r w:rsidRPr="00203AC8">
              <w:rPr>
                <w:rFonts w:asciiTheme="minorHAnsi" w:hAnsiTheme="minorHAnsi" w:cs="Arial"/>
                <w:b w:val="0"/>
                <w:bCs w:val="0"/>
                <w:sz w:val="20"/>
                <w:szCs w:val="16"/>
              </w:rPr>
              <w:t>Birthdate</w:t>
            </w:r>
          </w:p>
        </w:tc>
        <w:tc>
          <w:tcPr>
            <w:tcW w:w="455" w:type="pct"/>
            <w:noWrap/>
            <w:hideMark/>
          </w:tcPr>
          <w:p w:rsidR="002D1075" w:rsidRPr="00203AC8" w:rsidRDefault="004766EA"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hAnsi="Myriad Pro"/>
                <w:sz w:val="20"/>
                <w:szCs w:val="16"/>
              </w:rPr>
              <w:t>Date</w:t>
            </w:r>
          </w:p>
        </w:tc>
        <w:tc>
          <w:tcPr>
            <w:tcW w:w="382" w:type="pct"/>
            <w:noWrap/>
            <w:hideMark/>
          </w:tcPr>
          <w:p w:rsidR="002D1075" w:rsidRPr="00203AC8" w:rsidRDefault="002D1075"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hideMark/>
          </w:tcPr>
          <w:p w:rsidR="002D1075" w:rsidRPr="00203AC8" w:rsidRDefault="002D1075"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2D1075" w:rsidRPr="00203AC8" w:rsidRDefault="002D1075">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Please provide date in MM/DD/YYYY format.</w:t>
            </w:r>
          </w:p>
        </w:tc>
      </w:tr>
      <w:tr w:rsidR="002D1075"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commentRangeStart w:id="107"/>
            <w:r w:rsidRPr="00203AC8">
              <w:rPr>
                <w:rFonts w:asciiTheme="minorHAnsi" w:hAnsiTheme="minorHAnsi" w:cs="Arial"/>
                <w:b w:val="0"/>
                <w:bCs w:val="0"/>
                <w:sz w:val="20"/>
                <w:szCs w:val="16"/>
              </w:rPr>
              <w:t>Gender</w:t>
            </w:r>
            <w:commentRangeEnd w:id="107"/>
            <w:r w:rsidR="005B1D7D">
              <w:rPr>
                <w:rStyle w:val="CommentReference"/>
                <w:b w:val="0"/>
                <w:bCs w:val="0"/>
              </w:rPr>
              <w:commentReference w:id="107"/>
            </w:r>
          </w:p>
        </w:tc>
        <w:tc>
          <w:tcPr>
            <w:tcW w:w="455" w:type="pct"/>
            <w:noWrap/>
            <w:hideMark/>
          </w:tcPr>
          <w:p w:rsidR="002D1075" w:rsidRPr="00203AC8" w:rsidRDefault="002D1075"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2D1075" w:rsidRPr="00203AC8" w:rsidRDefault="002D1075"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hideMark/>
          </w:tcPr>
          <w:p w:rsidR="002D1075" w:rsidRPr="00203AC8" w:rsidRDefault="002D1075"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2D1075" w:rsidRPr="00203AC8" w:rsidRDefault="002D1075">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for Gender in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08" w:author="Author">
              <w:r w:rsidRPr="00203AC8" w:rsidDel="000F032D">
                <w:rPr>
                  <w:rFonts w:asciiTheme="minorHAnsi" w:hAnsiTheme="minorHAnsi" w:cs="Arial"/>
                  <w:bCs/>
                  <w:sz w:val="20"/>
                  <w:szCs w:val="16"/>
                </w:rPr>
                <w:delText xml:space="preserve"> tab</w:delText>
              </w:r>
            </w:del>
            <w:ins w:id="109"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2D1075"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MedicaidNumber</w:t>
            </w:r>
            <w:proofErr w:type="spellEnd"/>
          </w:p>
        </w:tc>
        <w:tc>
          <w:tcPr>
            <w:tcW w:w="455" w:type="pct"/>
            <w:noWrap/>
            <w:hideMark/>
          </w:tcPr>
          <w:p w:rsidR="002D1075" w:rsidRPr="00203AC8" w:rsidRDefault="002D1075"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hideMark/>
          </w:tcPr>
          <w:p w:rsidR="002D1075" w:rsidRPr="00203AC8" w:rsidRDefault="002D1075"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2D1075" w:rsidRPr="00203AC8" w:rsidRDefault="002D1075"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hideMark/>
          </w:tcPr>
          <w:p w:rsidR="002D1075" w:rsidRPr="00203AC8" w:rsidRDefault="002D1075">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The number identifying the student when claiming Medicaid reimbursement.</w:t>
            </w:r>
          </w:p>
        </w:tc>
      </w:tr>
      <w:tr w:rsidR="002D1075"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GradeLevelCode</w:t>
            </w:r>
            <w:proofErr w:type="spellEnd"/>
          </w:p>
        </w:tc>
        <w:tc>
          <w:tcPr>
            <w:tcW w:w="455" w:type="pct"/>
            <w:noWrap/>
            <w:hideMark/>
          </w:tcPr>
          <w:p w:rsidR="002D1075" w:rsidRPr="00203AC8" w:rsidRDefault="00DC4B37"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Integer</w:t>
            </w:r>
          </w:p>
        </w:tc>
        <w:tc>
          <w:tcPr>
            <w:tcW w:w="382" w:type="pct"/>
            <w:noWrap/>
            <w:hideMark/>
          </w:tcPr>
          <w:p w:rsidR="002D1075" w:rsidRPr="00203AC8" w:rsidRDefault="002D1075"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hideMark/>
          </w:tcPr>
          <w:p w:rsidR="002D1075" w:rsidRPr="00203AC8" w:rsidRDefault="002D1075"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2D1075" w:rsidRPr="00203AC8" w:rsidRDefault="002D1075">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proofErr w:type="spellStart"/>
            <w:r w:rsidRPr="00203AC8">
              <w:rPr>
                <w:rFonts w:asciiTheme="minorHAnsi" w:hAnsiTheme="minorHAnsi" w:cs="Arial"/>
                <w:bCs/>
                <w:sz w:val="20"/>
                <w:szCs w:val="16"/>
              </w:rPr>
              <w:t>GradeLevel</w:t>
            </w:r>
            <w:proofErr w:type="spellEnd"/>
            <w:r w:rsidRPr="00203AC8">
              <w:rPr>
                <w:rFonts w:asciiTheme="minorHAnsi" w:hAnsiTheme="minorHAnsi" w:cs="Arial"/>
                <w:bCs/>
                <w:sz w:val="20"/>
                <w:szCs w:val="16"/>
              </w:rPr>
              <w:t xml:space="preserve"> Code corresponding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Grade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10" w:author="Author">
              <w:r w:rsidRPr="00203AC8" w:rsidDel="000F032D">
                <w:rPr>
                  <w:rFonts w:asciiTheme="minorHAnsi" w:hAnsiTheme="minorHAnsi" w:cs="Arial"/>
                  <w:bCs/>
                  <w:sz w:val="20"/>
                  <w:szCs w:val="16"/>
                </w:rPr>
                <w:delText xml:space="preserve"> tab</w:delText>
              </w:r>
            </w:del>
            <w:ins w:id="111"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DC4B37"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ServiceDistrictCode</w:t>
            </w:r>
            <w:proofErr w:type="spellEnd"/>
          </w:p>
        </w:tc>
        <w:tc>
          <w:tcPr>
            <w:tcW w:w="455" w:type="pct"/>
            <w:noWrap/>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sz w:val="20"/>
              </w:rPr>
            </w:pPr>
            <w:r w:rsidRPr="00203AC8">
              <w:rPr>
                <w:rFonts w:ascii="Myriad Pro" w:eastAsia="Times New Roman" w:hAnsi="Myriad Pro"/>
                <w:color w:val="000000"/>
                <w:sz w:val="20"/>
                <w:szCs w:val="16"/>
              </w:rPr>
              <w:t>Integer</w:t>
            </w:r>
          </w:p>
        </w:tc>
        <w:tc>
          <w:tcPr>
            <w:tcW w:w="382" w:type="pct"/>
            <w:noWrap/>
            <w:hideMark/>
          </w:tcPr>
          <w:p w:rsidR="00DC4B37" w:rsidRPr="00203AC8" w:rsidRDefault="00DC4B37"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hideMark/>
          </w:tcPr>
          <w:p w:rsidR="00DC4B37" w:rsidRPr="00203AC8" w:rsidRDefault="00DC4B37"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of the District where the student receives services.  Corresponds to the </w:t>
            </w:r>
            <w:proofErr w:type="spellStart"/>
            <w:r w:rsidRPr="00203AC8">
              <w:rPr>
                <w:rFonts w:asciiTheme="minorHAnsi" w:hAnsiTheme="minorHAnsi" w:cs="Arial"/>
                <w:bCs/>
                <w:sz w:val="20"/>
                <w:szCs w:val="16"/>
              </w:rPr>
              <w:t>DistrictCode</w:t>
            </w:r>
            <w:proofErr w:type="spellEnd"/>
            <w:r w:rsidRPr="00203AC8">
              <w:rPr>
                <w:rFonts w:asciiTheme="minorHAnsi" w:hAnsiTheme="minorHAnsi" w:cs="Arial"/>
                <w:bCs/>
                <w:sz w:val="20"/>
                <w:szCs w:val="16"/>
              </w:rPr>
              <w:t xml:space="preserve"> of the [District]</w:t>
            </w:r>
            <w:del w:id="112" w:author="Author">
              <w:r w:rsidRPr="00203AC8" w:rsidDel="000F032D">
                <w:rPr>
                  <w:rFonts w:asciiTheme="minorHAnsi" w:hAnsiTheme="minorHAnsi" w:cs="Arial"/>
                  <w:bCs/>
                  <w:sz w:val="20"/>
                  <w:szCs w:val="16"/>
                </w:rPr>
                <w:delText xml:space="preserve"> tab</w:delText>
              </w:r>
            </w:del>
            <w:ins w:id="113"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DC4B37"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ServiceSchoolCode</w:t>
            </w:r>
            <w:proofErr w:type="spellEnd"/>
          </w:p>
        </w:tc>
        <w:tc>
          <w:tcPr>
            <w:tcW w:w="455" w:type="pct"/>
            <w:noWrap/>
          </w:tcPr>
          <w:p w:rsidR="00DC4B37" w:rsidRPr="00203AC8" w:rsidRDefault="00DC4B37">
            <w:pPr>
              <w:cnfStyle w:val="000000000000" w:firstRow="0" w:lastRow="0" w:firstColumn="0" w:lastColumn="0" w:oddVBand="0" w:evenVBand="0" w:oddHBand="0" w:evenHBand="0" w:firstRowFirstColumn="0" w:firstRowLastColumn="0" w:lastRowFirstColumn="0" w:lastRowLastColumn="0"/>
              <w:rPr>
                <w:sz w:val="20"/>
              </w:rPr>
            </w:pPr>
            <w:r w:rsidRPr="00203AC8">
              <w:rPr>
                <w:rFonts w:ascii="Myriad Pro" w:eastAsia="Times New Roman" w:hAnsi="Myriad Pro"/>
                <w:color w:val="000000"/>
                <w:sz w:val="20"/>
                <w:szCs w:val="16"/>
              </w:rPr>
              <w:t>Integer</w:t>
            </w:r>
          </w:p>
        </w:tc>
        <w:tc>
          <w:tcPr>
            <w:tcW w:w="382" w:type="pct"/>
            <w:noWrap/>
          </w:tcPr>
          <w:p w:rsidR="00DC4B37" w:rsidRPr="00203AC8" w:rsidRDefault="00DC4B37"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tcPr>
          <w:p w:rsidR="00DC4B37" w:rsidRPr="00203AC8" w:rsidRDefault="00DC4B37"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tcPr>
          <w:p w:rsidR="00DC4B37" w:rsidRPr="00203AC8" w:rsidRDefault="00DC4B37">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of the School where the student receives services.  Corresponds to the </w:t>
            </w:r>
            <w:proofErr w:type="spellStart"/>
            <w:r w:rsidRPr="00203AC8">
              <w:rPr>
                <w:rFonts w:asciiTheme="minorHAnsi" w:hAnsiTheme="minorHAnsi" w:cs="Arial"/>
                <w:bCs/>
                <w:sz w:val="20"/>
                <w:szCs w:val="16"/>
              </w:rPr>
              <w:t>SchoolCode</w:t>
            </w:r>
            <w:proofErr w:type="spellEnd"/>
            <w:r w:rsidRPr="00203AC8">
              <w:rPr>
                <w:rFonts w:asciiTheme="minorHAnsi" w:hAnsiTheme="minorHAnsi" w:cs="Arial"/>
                <w:bCs/>
                <w:sz w:val="20"/>
                <w:szCs w:val="16"/>
              </w:rPr>
              <w:t xml:space="preserve"> of the [School]</w:t>
            </w:r>
            <w:del w:id="114" w:author="Author">
              <w:r w:rsidRPr="00203AC8" w:rsidDel="000F032D">
                <w:rPr>
                  <w:rFonts w:asciiTheme="minorHAnsi" w:hAnsiTheme="minorHAnsi" w:cs="Arial"/>
                  <w:bCs/>
                  <w:sz w:val="20"/>
                  <w:szCs w:val="16"/>
                </w:rPr>
                <w:delText xml:space="preserve"> tab</w:delText>
              </w:r>
            </w:del>
            <w:ins w:id="115"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DC4B37"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HomeDistrictCode</w:t>
            </w:r>
            <w:proofErr w:type="spellEnd"/>
          </w:p>
        </w:tc>
        <w:tc>
          <w:tcPr>
            <w:tcW w:w="455" w:type="pct"/>
            <w:noWrap/>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sz w:val="20"/>
              </w:rPr>
            </w:pPr>
            <w:r w:rsidRPr="00203AC8">
              <w:rPr>
                <w:rFonts w:ascii="Myriad Pro" w:eastAsia="Times New Roman" w:hAnsi="Myriad Pro"/>
                <w:color w:val="000000"/>
                <w:sz w:val="20"/>
                <w:szCs w:val="16"/>
              </w:rPr>
              <w:t>Integer</w:t>
            </w:r>
          </w:p>
        </w:tc>
        <w:tc>
          <w:tcPr>
            <w:tcW w:w="382" w:type="pct"/>
            <w:noWrap/>
            <w:hideMark/>
          </w:tcPr>
          <w:p w:rsidR="00DC4B37" w:rsidRPr="00203AC8" w:rsidRDefault="00DC4B37"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hideMark/>
          </w:tcPr>
          <w:p w:rsidR="00DC4B37" w:rsidRPr="00203AC8" w:rsidRDefault="00DC4B37"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of the District where student resides.  Corresponds to the </w:t>
            </w:r>
            <w:proofErr w:type="spellStart"/>
            <w:r w:rsidRPr="00203AC8">
              <w:rPr>
                <w:rFonts w:asciiTheme="minorHAnsi" w:hAnsiTheme="minorHAnsi" w:cs="Arial"/>
                <w:bCs/>
                <w:sz w:val="20"/>
                <w:szCs w:val="16"/>
              </w:rPr>
              <w:t>DistrictCode</w:t>
            </w:r>
            <w:proofErr w:type="spellEnd"/>
            <w:r w:rsidRPr="00203AC8">
              <w:rPr>
                <w:rFonts w:asciiTheme="minorHAnsi" w:hAnsiTheme="minorHAnsi" w:cs="Arial"/>
                <w:bCs/>
                <w:sz w:val="20"/>
                <w:szCs w:val="16"/>
              </w:rPr>
              <w:t xml:space="preserve"> of the [District]</w:t>
            </w:r>
            <w:del w:id="116" w:author="Author">
              <w:r w:rsidRPr="00203AC8" w:rsidDel="000F032D">
                <w:rPr>
                  <w:rFonts w:asciiTheme="minorHAnsi" w:hAnsiTheme="minorHAnsi" w:cs="Arial"/>
                  <w:bCs/>
                  <w:sz w:val="20"/>
                  <w:szCs w:val="16"/>
                </w:rPr>
                <w:delText xml:space="preserve"> tab</w:delText>
              </w:r>
            </w:del>
            <w:ins w:id="117"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HomeSchoolCode</w:t>
            </w:r>
            <w:proofErr w:type="spellEnd"/>
          </w:p>
        </w:tc>
        <w:tc>
          <w:tcPr>
            <w:tcW w:w="455" w:type="pct"/>
            <w:noWrap/>
            <w:hideMark/>
          </w:tcPr>
          <w:p w:rsidR="004766EA" w:rsidRPr="00203AC8" w:rsidRDefault="00DC4B37" w:rsidP="00DC4B37">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Integer </w:t>
            </w:r>
            <w:r w:rsidR="004766EA" w:rsidRPr="00203AC8">
              <w:rPr>
                <w:rFonts w:ascii="Myriad Pro" w:eastAsia="Times New Roman" w:hAnsi="Myriad Pro"/>
                <w:color w:val="000000"/>
                <w:sz w:val="20"/>
                <w:szCs w:val="16"/>
              </w:rPr>
              <w:t xml:space="preserve"> </w:t>
            </w:r>
          </w:p>
        </w:tc>
        <w:tc>
          <w:tcPr>
            <w:tcW w:w="382" w:type="pct"/>
            <w:noWrap/>
            <w:hideMark/>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hideMark/>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commentRangeStart w:id="118"/>
            <w:commentRangeStart w:id="119"/>
            <w:r w:rsidRPr="00203AC8">
              <w:rPr>
                <w:rFonts w:ascii="Myriad Pro" w:eastAsia="Times New Roman" w:hAnsi="Myriad Pro"/>
                <w:color w:val="000000"/>
                <w:sz w:val="20"/>
                <w:szCs w:val="16"/>
              </w:rPr>
              <w:t>Yes</w:t>
            </w:r>
            <w:commentRangeEnd w:id="118"/>
            <w:r w:rsidR="00373277">
              <w:rPr>
                <w:rStyle w:val="CommentReference"/>
              </w:rPr>
              <w:commentReference w:id="118"/>
            </w:r>
            <w:commentRangeEnd w:id="119"/>
            <w:r w:rsidR="00DE03D2">
              <w:rPr>
                <w:rStyle w:val="CommentReference"/>
              </w:rPr>
              <w:commentReference w:id="119"/>
            </w:r>
          </w:p>
        </w:tc>
        <w:tc>
          <w:tcPr>
            <w:tcW w:w="2526" w:type="pct"/>
            <w:noWrap/>
            <w:vAlign w:val="bottom"/>
            <w:hideMark/>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of the School where the student resides.  Corresponds to the </w:t>
            </w:r>
            <w:proofErr w:type="spellStart"/>
            <w:r w:rsidRPr="00203AC8">
              <w:rPr>
                <w:rFonts w:asciiTheme="minorHAnsi" w:hAnsiTheme="minorHAnsi" w:cs="Arial"/>
                <w:bCs/>
                <w:sz w:val="20"/>
                <w:szCs w:val="16"/>
              </w:rPr>
              <w:t>SchoolCode</w:t>
            </w:r>
            <w:proofErr w:type="spellEnd"/>
            <w:r w:rsidRPr="00203AC8">
              <w:rPr>
                <w:rFonts w:asciiTheme="minorHAnsi" w:hAnsiTheme="minorHAnsi" w:cs="Arial"/>
                <w:bCs/>
                <w:sz w:val="20"/>
                <w:szCs w:val="16"/>
              </w:rPr>
              <w:t xml:space="preserve"> of the [School]</w:t>
            </w:r>
            <w:del w:id="120" w:author="Author">
              <w:r w:rsidRPr="00203AC8" w:rsidDel="000F032D">
                <w:rPr>
                  <w:rFonts w:asciiTheme="minorHAnsi" w:hAnsiTheme="minorHAnsi" w:cs="Arial"/>
                  <w:bCs/>
                  <w:sz w:val="20"/>
                  <w:szCs w:val="16"/>
                </w:rPr>
                <w:delText xml:space="preserve"> tab</w:delText>
              </w:r>
            </w:del>
            <w:ins w:id="121"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87013F"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IsHispanic</w:t>
            </w:r>
            <w:proofErr w:type="spellEnd"/>
          </w:p>
        </w:tc>
        <w:tc>
          <w:tcPr>
            <w:tcW w:w="455" w:type="pct"/>
            <w:noWrap/>
            <w:hideMark/>
          </w:tcPr>
          <w:p w:rsidR="0087013F" w:rsidRPr="00203AC8" w:rsidRDefault="0087013F"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87013F" w:rsidRPr="00203AC8" w:rsidRDefault="0087013F"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hideMark/>
          </w:tcPr>
          <w:p w:rsidR="0087013F" w:rsidRPr="00203AC8" w:rsidRDefault="00FF4BA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87013F" w:rsidRPr="00203AC8" w:rsidRDefault="0087013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Pr="00203AC8">
              <w:rPr>
                <w:rFonts w:asciiTheme="minorHAnsi" w:hAnsiTheme="minorHAnsi" w:cs="Arial"/>
                <w:bCs/>
                <w:sz w:val="20"/>
                <w:szCs w:val="16"/>
              </w:rPr>
              <w:tab/>
              <w:t>Hispanic / Latino</w:t>
            </w:r>
            <w:r w:rsidRPr="00203AC8">
              <w:rPr>
                <w:rFonts w:asciiTheme="minorHAnsi" w:hAnsiTheme="minorHAnsi" w:cs="Arial"/>
                <w:bCs/>
                <w:sz w:val="20"/>
                <w:szCs w:val="16"/>
              </w:rPr>
              <w:tab/>
            </w:r>
            <w:r w:rsidRPr="00203AC8">
              <w:rPr>
                <w:rFonts w:asciiTheme="minorHAnsi" w:hAnsiTheme="minorHAnsi" w:cs="Arial"/>
                <w:bCs/>
                <w:sz w:val="20"/>
                <w:szCs w:val="16"/>
              </w:rPr>
              <w:tab/>
            </w:r>
            <w:r w:rsidRPr="00203AC8">
              <w:rPr>
                <w:rFonts w:asciiTheme="minorHAnsi" w:hAnsiTheme="minorHAnsi" w:cs="Arial"/>
                <w:bCs/>
                <w:sz w:val="20"/>
                <w:szCs w:val="16"/>
              </w:rPr>
              <w:tab/>
            </w:r>
          </w:p>
        </w:tc>
      </w:tr>
      <w:tr w:rsidR="0087013F"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IsAmericanIndian</w:t>
            </w:r>
            <w:proofErr w:type="spellEnd"/>
          </w:p>
        </w:tc>
        <w:tc>
          <w:tcPr>
            <w:tcW w:w="455" w:type="pct"/>
            <w:noWrap/>
            <w:hideMark/>
          </w:tcPr>
          <w:p w:rsidR="0087013F" w:rsidRPr="00203AC8" w:rsidRDefault="0087013F"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87013F" w:rsidRPr="00203AC8" w:rsidRDefault="0087013F"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hideMark/>
          </w:tcPr>
          <w:p w:rsidR="0087013F" w:rsidRPr="00203AC8" w:rsidRDefault="00FF4BA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87013F" w:rsidRPr="00203AC8" w:rsidRDefault="0087013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Pr="00203AC8">
              <w:rPr>
                <w:rFonts w:asciiTheme="minorHAnsi" w:hAnsiTheme="minorHAnsi" w:cs="Arial"/>
                <w:bCs/>
                <w:sz w:val="20"/>
                <w:szCs w:val="16"/>
              </w:rPr>
              <w:tab/>
              <w:t>American Indian</w:t>
            </w:r>
          </w:p>
        </w:tc>
      </w:tr>
      <w:tr w:rsidR="0087013F"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IsAsian</w:t>
            </w:r>
            <w:proofErr w:type="spellEnd"/>
          </w:p>
        </w:tc>
        <w:tc>
          <w:tcPr>
            <w:tcW w:w="455" w:type="pct"/>
            <w:noWrap/>
            <w:hideMark/>
          </w:tcPr>
          <w:p w:rsidR="0087013F" w:rsidRPr="00203AC8" w:rsidRDefault="0087013F"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87013F" w:rsidRPr="00203AC8" w:rsidRDefault="0087013F"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hideMark/>
          </w:tcPr>
          <w:p w:rsidR="0087013F" w:rsidRPr="00203AC8" w:rsidRDefault="00FF4BA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87013F" w:rsidRPr="00203AC8" w:rsidRDefault="0087013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Pr="00203AC8">
              <w:rPr>
                <w:rFonts w:asciiTheme="minorHAnsi" w:hAnsiTheme="minorHAnsi" w:cs="Arial"/>
                <w:bCs/>
                <w:sz w:val="20"/>
                <w:szCs w:val="16"/>
              </w:rPr>
              <w:tab/>
              <w:t>Asian</w:t>
            </w:r>
          </w:p>
        </w:tc>
      </w:tr>
      <w:tr w:rsidR="0087013F"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IsBlackAfricanAmerican</w:t>
            </w:r>
            <w:proofErr w:type="spellEnd"/>
          </w:p>
        </w:tc>
        <w:tc>
          <w:tcPr>
            <w:tcW w:w="455" w:type="pct"/>
            <w:noWrap/>
            <w:hideMark/>
          </w:tcPr>
          <w:p w:rsidR="0087013F" w:rsidRPr="00203AC8" w:rsidRDefault="0087013F"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87013F" w:rsidRPr="00203AC8" w:rsidRDefault="0087013F"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hideMark/>
          </w:tcPr>
          <w:p w:rsidR="0087013F" w:rsidRPr="00203AC8" w:rsidRDefault="00FF4BA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87013F" w:rsidRPr="00203AC8" w:rsidRDefault="0087013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00387BA3" w:rsidRPr="00203AC8">
              <w:rPr>
                <w:rFonts w:asciiTheme="minorHAnsi" w:hAnsiTheme="minorHAnsi" w:cs="Arial"/>
                <w:bCs/>
                <w:sz w:val="20"/>
                <w:szCs w:val="16"/>
              </w:rPr>
              <w:tab/>
              <w:t>Black / African American</w:t>
            </w:r>
          </w:p>
        </w:tc>
      </w:tr>
      <w:tr w:rsidR="0087013F"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IsHawaiianPacIslander</w:t>
            </w:r>
            <w:proofErr w:type="spellEnd"/>
          </w:p>
        </w:tc>
        <w:tc>
          <w:tcPr>
            <w:tcW w:w="455" w:type="pct"/>
            <w:noWrap/>
          </w:tcPr>
          <w:p w:rsidR="0087013F" w:rsidRPr="00203AC8" w:rsidRDefault="0087013F"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87013F" w:rsidRPr="00203AC8" w:rsidRDefault="0087013F"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tcPr>
          <w:p w:rsidR="0087013F" w:rsidRPr="00203AC8" w:rsidRDefault="00FF4BA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tcPr>
          <w:p w:rsidR="0087013F" w:rsidRPr="00203AC8" w:rsidRDefault="0087013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00387BA3" w:rsidRPr="00203AC8">
              <w:rPr>
                <w:rFonts w:asciiTheme="minorHAnsi" w:hAnsiTheme="minorHAnsi" w:cs="Arial"/>
                <w:bCs/>
                <w:sz w:val="20"/>
                <w:szCs w:val="16"/>
              </w:rPr>
              <w:tab/>
              <w:t>Hawaiian or Pacific Islander</w:t>
            </w:r>
            <w:r w:rsidR="00387BA3" w:rsidRPr="00203AC8">
              <w:rPr>
                <w:rFonts w:asciiTheme="minorHAnsi" w:hAnsiTheme="minorHAnsi" w:cs="Arial"/>
                <w:bCs/>
                <w:sz w:val="20"/>
                <w:szCs w:val="16"/>
              </w:rPr>
              <w:tab/>
            </w:r>
          </w:p>
        </w:tc>
      </w:tr>
      <w:tr w:rsidR="0087013F"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IsWhite</w:t>
            </w:r>
            <w:proofErr w:type="spellEnd"/>
          </w:p>
        </w:tc>
        <w:tc>
          <w:tcPr>
            <w:tcW w:w="455" w:type="pct"/>
            <w:noWrap/>
          </w:tcPr>
          <w:p w:rsidR="0087013F" w:rsidRPr="00203AC8" w:rsidRDefault="0087013F"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87013F" w:rsidRPr="00203AC8" w:rsidRDefault="0087013F"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tcPr>
          <w:p w:rsidR="0087013F" w:rsidRPr="00203AC8" w:rsidRDefault="00FF4BA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tcPr>
          <w:p w:rsidR="0087013F" w:rsidRPr="00203AC8" w:rsidRDefault="0087013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00387BA3" w:rsidRPr="00203AC8">
              <w:rPr>
                <w:rFonts w:asciiTheme="minorHAnsi" w:hAnsiTheme="minorHAnsi" w:cs="Arial"/>
                <w:bCs/>
                <w:sz w:val="20"/>
                <w:szCs w:val="16"/>
              </w:rPr>
              <w:tab/>
              <w:t>White</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Disability1Code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tcPr>
          <w:p w:rsidR="004766EA" w:rsidRPr="00203AC8" w:rsidRDefault="004766EA" w:rsidP="00CA27F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del w:id="122" w:author="Author">
              <w:r w:rsidRPr="00203AC8" w:rsidDel="000B1D11">
                <w:rPr>
                  <w:rFonts w:ascii="Myriad Pro" w:eastAsia="Times New Roman" w:hAnsi="Myriad Pro"/>
                  <w:color w:val="000000"/>
                  <w:sz w:val="20"/>
                  <w:szCs w:val="16"/>
                </w:rPr>
                <w:delText>Grade Point Average of student.</w:delText>
              </w:r>
            </w:del>
            <w:ins w:id="123" w:author="Author">
              <w:r w:rsidR="000B1D11" w:rsidRPr="00203AC8">
                <w:rPr>
                  <w:rFonts w:asciiTheme="minorHAnsi" w:hAnsiTheme="minorHAnsi" w:cs="Arial"/>
                  <w:bCs/>
                  <w:sz w:val="20"/>
                  <w:szCs w:val="16"/>
                </w:rPr>
                <w:t xml:space="preserve"> Student's Primary </w:t>
              </w:r>
              <w:r w:rsidR="000B1D11" w:rsidRPr="00203AC8">
                <w:rPr>
                  <w:rFonts w:asciiTheme="minorHAnsi" w:hAnsiTheme="minorHAnsi" w:cs="Arial"/>
                  <w:bCs/>
                  <w:sz w:val="20"/>
                  <w:szCs w:val="16"/>
                </w:rPr>
                <w:lastRenderedPageBreak/>
                <w:t xml:space="preserve">Disability.  Corresponds to the </w:t>
              </w:r>
              <w:proofErr w:type="spellStart"/>
              <w:r w:rsidR="000B1D11" w:rsidRPr="00203AC8">
                <w:rPr>
                  <w:rFonts w:asciiTheme="minorHAnsi" w:hAnsiTheme="minorHAnsi" w:cs="Arial"/>
                  <w:bCs/>
                  <w:sz w:val="20"/>
                  <w:szCs w:val="16"/>
                </w:rPr>
                <w:t>LegacySpedCode</w:t>
              </w:r>
              <w:proofErr w:type="spellEnd"/>
              <w:r w:rsidR="000B1D11" w:rsidRPr="00203AC8">
                <w:rPr>
                  <w:rFonts w:asciiTheme="minorHAnsi" w:hAnsiTheme="minorHAnsi" w:cs="Arial"/>
                  <w:bCs/>
                  <w:sz w:val="20"/>
                  <w:szCs w:val="16"/>
                </w:rPr>
                <w:t xml:space="preserve"> of type </w:t>
              </w:r>
              <w:proofErr w:type="spellStart"/>
              <w:r w:rsidR="000B1D11" w:rsidRPr="00203AC8">
                <w:rPr>
                  <w:rFonts w:asciiTheme="minorHAnsi" w:hAnsiTheme="minorHAnsi" w:cs="Arial"/>
                  <w:bCs/>
                  <w:sz w:val="20"/>
                  <w:szCs w:val="16"/>
                </w:rPr>
                <w:t>Disab</w:t>
              </w:r>
              <w:proofErr w:type="spellEnd"/>
              <w:r w:rsidR="000B1D11" w:rsidRPr="00203AC8">
                <w:rPr>
                  <w:rFonts w:asciiTheme="minorHAnsi" w:hAnsiTheme="minorHAnsi" w:cs="Arial"/>
                  <w:bCs/>
                  <w:sz w:val="20"/>
                  <w:szCs w:val="16"/>
                </w:rPr>
                <w:t xml:space="preserve"> on the [</w:t>
              </w:r>
              <w:proofErr w:type="spellStart"/>
              <w:r w:rsidR="000B1D11" w:rsidRPr="00203AC8">
                <w:rPr>
                  <w:rFonts w:asciiTheme="minorHAnsi" w:hAnsiTheme="minorHAnsi" w:cs="Arial"/>
                  <w:bCs/>
                  <w:sz w:val="20"/>
                  <w:szCs w:val="16"/>
                </w:rPr>
                <w:t>SelectLists</w:t>
              </w:r>
              <w:proofErr w:type="spellEnd"/>
              <w:r w:rsidR="000B1D11" w:rsidRPr="00203AC8">
                <w:rPr>
                  <w:rFonts w:asciiTheme="minorHAnsi" w:hAnsiTheme="minorHAnsi" w:cs="Arial"/>
                  <w:bCs/>
                  <w:sz w:val="20"/>
                  <w:szCs w:val="16"/>
                </w:rPr>
                <w:t>]</w:t>
              </w:r>
              <w:del w:id="124" w:author="Author">
                <w:r w:rsidR="000B1D11" w:rsidRPr="00203AC8" w:rsidDel="000F032D">
                  <w:rPr>
                    <w:rFonts w:asciiTheme="minorHAnsi" w:hAnsiTheme="minorHAnsi" w:cs="Arial"/>
                    <w:bCs/>
                    <w:sz w:val="20"/>
                    <w:szCs w:val="16"/>
                  </w:rPr>
                  <w:delText xml:space="preserve"> tab</w:delText>
                </w:r>
              </w:del>
              <w:r w:rsidR="000F032D">
                <w:rPr>
                  <w:rFonts w:asciiTheme="minorHAnsi" w:hAnsiTheme="minorHAnsi" w:cs="Arial"/>
                  <w:bCs/>
                  <w:sz w:val="20"/>
                  <w:szCs w:val="16"/>
                </w:rPr>
                <w:t xml:space="preserve"> layout</w:t>
              </w:r>
              <w:r w:rsidR="000B1D11" w:rsidRPr="00203AC8">
                <w:rPr>
                  <w:rFonts w:asciiTheme="minorHAnsi" w:hAnsiTheme="minorHAnsi" w:cs="Arial"/>
                  <w:bCs/>
                  <w:sz w:val="20"/>
                  <w:szCs w:val="16"/>
                </w:rPr>
                <w:t>.</w:t>
              </w:r>
            </w:ins>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lastRenderedPageBreak/>
              <w:t>Disability2Code</w:t>
            </w:r>
          </w:p>
        </w:tc>
        <w:tc>
          <w:tcPr>
            <w:tcW w:w="455" w:type="pct"/>
            <w:noWrap/>
            <w:hideMark/>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hideMark/>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hideMark/>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hideMark/>
          </w:tcPr>
          <w:p w:rsidR="004766EA" w:rsidRPr="00203AC8" w:rsidRDefault="004766EA" w:rsidP="00D24932">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del w:id="125" w:author="Author">
              <w:r w:rsidRPr="00203AC8" w:rsidDel="000B1D11">
                <w:rPr>
                  <w:rFonts w:ascii="Myriad Pro" w:eastAsia="Times New Roman" w:hAnsi="Myriad Pro"/>
                  <w:color w:val="000000"/>
                  <w:sz w:val="20"/>
                  <w:szCs w:val="16"/>
                </w:rPr>
                <w:delText>Add one column per extended property.  For example, x_EngLangProf.  These properties must be defined within Enrich before they can be included in the data file.</w:delText>
              </w:r>
            </w:del>
            <w:ins w:id="126" w:author="Author">
              <w:r w:rsidR="000B1D11" w:rsidRPr="00203AC8">
                <w:rPr>
                  <w:rFonts w:asciiTheme="minorHAnsi" w:hAnsiTheme="minorHAnsi" w:cs="Arial"/>
                  <w:bCs/>
                  <w:sz w:val="20"/>
                  <w:szCs w:val="16"/>
                </w:rPr>
                <w:t xml:space="preserve"> Student's Secondary Disability.  Corresponds to the </w:t>
              </w:r>
              <w:proofErr w:type="spellStart"/>
              <w:r w:rsidR="000B1D11" w:rsidRPr="00203AC8">
                <w:rPr>
                  <w:rFonts w:asciiTheme="minorHAnsi" w:hAnsiTheme="minorHAnsi" w:cs="Arial"/>
                  <w:bCs/>
                  <w:sz w:val="20"/>
                  <w:szCs w:val="16"/>
                </w:rPr>
                <w:t>LegacySpedCode</w:t>
              </w:r>
              <w:proofErr w:type="spellEnd"/>
              <w:r w:rsidR="000B1D11" w:rsidRPr="00203AC8">
                <w:rPr>
                  <w:rFonts w:asciiTheme="minorHAnsi" w:hAnsiTheme="minorHAnsi" w:cs="Arial"/>
                  <w:bCs/>
                  <w:sz w:val="20"/>
                  <w:szCs w:val="16"/>
                </w:rPr>
                <w:t xml:space="preserve"> of type </w:t>
              </w:r>
              <w:proofErr w:type="spellStart"/>
              <w:r w:rsidR="000B1D11" w:rsidRPr="00203AC8">
                <w:rPr>
                  <w:rFonts w:asciiTheme="minorHAnsi" w:hAnsiTheme="minorHAnsi" w:cs="Arial"/>
                  <w:bCs/>
                  <w:sz w:val="20"/>
                  <w:szCs w:val="16"/>
                </w:rPr>
                <w:t>Disab</w:t>
              </w:r>
              <w:proofErr w:type="spellEnd"/>
              <w:r w:rsidR="000B1D11" w:rsidRPr="00203AC8">
                <w:rPr>
                  <w:rFonts w:asciiTheme="minorHAnsi" w:hAnsiTheme="minorHAnsi" w:cs="Arial"/>
                  <w:bCs/>
                  <w:sz w:val="20"/>
                  <w:szCs w:val="16"/>
                </w:rPr>
                <w:t xml:space="preserve"> on the [</w:t>
              </w:r>
              <w:proofErr w:type="spellStart"/>
              <w:r w:rsidR="000B1D11" w:rsidRPr="00203AC8">
                <w:rPr>
                  <w:rFonts w:asciiTheme="minorHAnsi" w:hAnsiTheme="minorHAnsi" w:cs="Arial"/>
                  <w:bCs/>
                  <w:sz w:val="20"/>
                  <w:szCs w:val="16"/>
                </w:rPr>
                <w:t>SelectLists</w:t>
              </w:r>
              <w:proofErr w:type="spellEnd"/>
              <w:r w:rsidR="000B1D11" w:rsidRPr="00203AC8">
                <w:rPr>
                  <w:rFonts w:asciiTheme="minorHAnsi" w:hAnsiTheme="minorHAnsi" w:cs="Arial"/>
                  <w:bCs/>
                  <w:sz w:val="20"/>
                  <w:szCs w:val="16"/>
                </w:rPr>
                <w:t>]</w:t>
              </w:r>
              <w:del w:id="127" w:author="Author">
                <w:r w:rsidR="000B1D11" w:rsidRPr="00203AC8" w:rsidDel="000F032D">
                  <w:rPr>
                    <w:rFonts w:asciiTheme="minorHAnsi" w:hAnsiTheme="minorHAnsi" w:cs="Arial"/>
                    <w:bCs/>
                    <w:sz w:val="20"/>
                    <w:szCs w:val="16"/>
                  </w:rPr>
                  <w:delText xml:space="preserve"> tab</w:delText>
                </w:r>
              </w:del>
              <w:r w:rsidR="000F032D">
                <w:rPr>
                  <w:rFonts w:asciiTheme="minorHAnsi" w:hAnsiTheme="minorHAnsi" w:cs="Arial"/>
                  <w:bCs/>
                  <w:sz w:val="20"/>
                  <w:szCs w:val="16"/>
                </w:rPr>
                <w:t xml:space="preserve"> layout</w:t>
              </w:r>
              <w:r w:rsidR="000B1D11" w:rsidRPr="00203AC8">
                <w:rPr>
                  <w:rFonts w:asciiTheme="minorHAnsi" w:hAnsiTheme="minorHAnsi" w:cs="Arial"/>
                  <w:bCs/>
                  <w:sz w:val="20"/>
                  <w:szCs w:val="16"/>
                </w:rPr>
                <w:t>.</w:t>
              </w:r>
            </w:ins>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Disability3Code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del w:id="128" w:author="Author">
              <w:r w:rsidRPr="00203AC8" w:rsidDel="000B1D11">
                <w:rPr>
                  <w:rFonts w:asciiTheme="minorHAnsi" w:hAnsiTheme="minorHAnsi" w:cs="Arial"/>
                  <w:bCs/>
                  <w:sz w:val="20"/>
                  <w:szCs w:val="16"/>
                </w:rPr>
                <w:delText>Student's Primary Disability.  Corresponds to the LegacySpedCode of type Disab on the [SelectLists]</w:delText>
              </w:r>
              <w:r w:rsidRPr="00203AC8" w:rsidDel="000F032D">
                <w:rPr>
                  <w:rFonts w:asciiTheme="minorHAnsi" w:hAnsiTheme="minorHAnsi" w:cs="Arial"/>
                  <w:bCs/>
                  <w:sz w:val="20"/>
                  <w:szCs w:val="16"/>
                </w:rPr>
                <w:delText xml:space="preserve"> tab</w:delText>
              </w:r>
            </w:del>
            <w:ins w:id="129" w:author="Author">
              <w:r w:rsidR="000F032D">
                <w:rPr>
                  <w:rFonts w:asciiTheme="minorHAnsi" w:hAnsiTheme="minorHAnsi" w:cs="Arial"/>
                  <w:bCs/>
                  <w:sz w:val="20"/>
                  <w:szCs w:val="16"/>
                </w:rPr>
                <w:t xml:space="preserve"> </w:t>
              </w:r>
              <w:proofErr w:type="spellStart"/>
              <w:proofErr w:type="gramStart"/>
              <w:r w:rsidR="000F032D">
                <w:rPr>
                  <w:rFonts w:asciiTheme="minorHAnsi" w:hAnsiTheme="minorHAnsi" w:cs="Arial"/>
                  <w:bCs/>
                  <w:sz w:val="20"/>
                  <w:szCs w:val="16"/>
                </w:rPr>
                <w:t>layout</w:t>
              </w:r>
            </w:ins>
            <w:proofErr w:type="gramEnd"/>
            <w:del w:id="130" w:author="Author">
              <w:r w:rsidRPr="00203AC8" w:rsidDel="000B1D11">
                <w:rPr>
                  <w:rFonts w:asciiTheme="minorHAnsi" w:hAnsiTheme="minorHAnsi" w:cs="Arial"/>
                  <w:bCs/>
                  <w:sz w:val="20"/>
                  <w:szCs w:val="16"/>
                </w:rPr>
                <w:delText xml:space="preserve">. </w:delText>
              </w:r>
            </w:del>
            <w:ins w:id="131" w:author="Author">
              <w:r w:rsidR="000B1D11" w:rsidRPr="00203AC8">
                <w:rPr>
                  <w:rFonts w:asciiTheme="minorHAnsi" w:hAnsiTheme="minorHAnsi" w:cs="Arial"/>
                  <w:bCs/>
                  <w:sz w:val="20"/>
                  <w:szCs w:val="16"/>
                </w:rPr>
                <w:t>Student's</w:t>
              </w:r>
              <w:proofErr w:type="spellEnd"/>
              <w:r w:rsidR="000B1D11" w:rsidRPr="00203AC8">
                <w:rPr>
                  <w:rFonts w:asciiTheme="minorHAnsi" w:hAnsiTheme="minorHAnsi" w:cs="Arial"/>
                  <w:bCs/>
                  <w:sz w:val="20"/>
                  <w:szCs w:val="16"/>
                </w:rPr>
                <w:t xml:space="preserve"> additional Disability.  Corresponds to the </w:t>
              </w:r>
              <w:proofErr w:type="spellStart"/>
              <w:r w:rsidR="000B1D11" w:rsidRPr="00203AC8">
                <w:rPr>
                  <w:rFonts w:asciiTheme="minorHAnsi" w:hAnsiTheme="minorHAnsi" w:cs="Arial"/>
                  <w:bCs/>
                  <w:sz w:val="20"/>
                  <w:szCs w:val="16"/>
                </w:rPr>
                <w:t>LegacySpedCode</w:t>
              </w:r>
              <w:proofErr w:type="spellEnd"/>
              <w:r w:rsidR="000B1D11" w:rsidRPr="00203AC8">
                <w:rPr>
                  <w:rFonts w:asciiTheme="minorHAnsi" w:hAnsiTheme="minorHAnsi" w:cs="Arial"/>
                  <w:bCs/>
                  <w:sz w:val="20"/>
                  <w:szCs w:val="16"/>
                </w:rPr>
                <w:t xml:space="preserve"> of type </w:t>
              </w:r>
              <w:proofErr w:type="spellStart"/>
              <w:r w:rsidR="000B1D11" w:rsidRPr="00203AC8">
                <w:rPr>
                  <w:rFonts w:asciiTheme="minorHAnsi" w:hAnsiTheme="minorHAnsi" w:cs="Arial"/>
                  <w:bCs/>
                  <w:sz w:val="20"/>
                  <w:szCs w:val="16"/>
                </w:rPr>
                <w:t>Disab</w:t>
              </w:r>
              <w:proofErr w:type="spellEnd"/>
              <w:r w:rsidR="000B1D11" w:rsidRPr="00203AC8">
                <w:rPr>
                  <w:rFonts w:asciiTheme="minorHAnsi" w:hAnsiTheme="minorHAnsi" w:cs="Arial"/>
                  <w:bCs/>
                  <w:sz w:val="20"/>
                  <w:szCs w:val="16"/>
                </w:rPr>
                <w:t xml:space="preserve"> on the [</w:t>
              </w:r>
              <w:proofErr w:type="spellStart"/>
              <w:r w:rsidR="000B1D11" w:rsidRPr="00203AC8">
                <w:rPr>
                  <w:rFonts w:asciiTheme="minorHAnsi" w:hAnsiTheme="minorHAnsi" w:cs="Arial"/>
                  <w:bCs/>
                  <w:sz w:val="20"/>
                  <w:szCs w:val="16"/>
                </w:rPr>
                <w:t>SelectLists</w:t>
              </w:r>
              <w:proofErr w:type="spellEnd"/>
              <w:r w:rsidR="000B1D11" w:rsidRPr="00203AC8">
                <w:rPr>
                  <w:rFonts w:asciiTheme="minorHAnsi" w:hAnsiTheme="minorHAnsi" w:cs="Arial"/>
                  <w:bCs/>
                  <w:sz w:val="20"/>
                  <w:szCs w:val="16"/>
                </w:rPr>
                <w:t>]</w:t>
              </w:r>
              <w:del w:id="132" w:author="Author">
                <w:r w:rsidR="000B1D11" w:rsidRPr="00203AC8" w:rsidDel="000F032D">
                  <w:rPr>
                    <w:rFonts w:asciiTheme="minorHAnsi" w:hAnsiTheme="minorHAnsi" w:cs="Arial"/>
                    <w:bCs/>
                    <w:sz w:val="20"/>
                    <w:szCs w:val="16"/>
                  </w:rPr>
                  <w:delText xml:space="preserve"> tab</w:delText>
                </w:r>
              </w:del>
              <w:r w:rsidR="000F032D">
                <w:rPr>
                  <w:rFonts w:asciiTheme="minorHAnsi" w:hAnsiTheme="minorHAnsi" w:cs="Arial"/>
                  <w:bCs/>
                  <w:sz w:val="20"/>
                  <w:szCs w:val="16"/>
                </w:rPr>
                <w:t xml:space="preserve"> layout</w:t>
              </w:r>
              <w:r w:rsidR="000B1D11" w:rsidRPr="00203AC8">
                <w:rPr>
                  <w:rFonts w:asciiTheme="minorHAnsi" w:hAnsiTheme="minorHAnsi" w:cs="Arial"/>
                  <w:bCs/>
                  <w:sz w:val="20"/>
                  <w:szCs w:val="16"/>
                </w:rPr>
                <w:t>.</w:t>
              </w:r>
            </w:ins>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Disability4Code</w:t>
            </w:r>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del w:id="133" w:author="Author">
              <w:r w:rsidRPr="00203AC8" w:rsidDel="000B1D11">
                <w:rPr>
                  <w:rFonts w:asciiTheme="minorHAnsi" w:hAnsiTheme="minorHAnsi" w:cs="Arial"/>
                  <w:bCs/>
                  <w:sz w:val="20"/>
                  <w:szCs w:val="16"/>
                </w:rPr>
                <w:delText>Student's Secondary Disability.  Corresponds to the LegacySpedCode of type Disab on the [SelectLists]</w:delText>
              </w:r>
              <w:r w:rsidRPr="00203AC8" w:rsidDel="000F032D">
                <w:rPr>
                  <w:rFonts w:asciiTheme="minorHAnsi" w:hAnsiTheme="minorHAnsi" w:cs="Arial"/>
                  <w:bCs/>
                  <w:sz w:val="20"/>
                  <w:szCs w:val="16"/>
                </w:rPr>
                <w:delText xml:space="preserve"> tab</w:delText>
              </w:r>
            </w:del>
            <w:ins w:id="134" w:author="Author">
              <w:r w:rsidR="000F032D">
                <w:rPr>
                  <w:rFonts w:asciiTheme="minorHAnsi" w:hAnsiTheme="minorHAnsi" w:cs="Arial"/>
                  <w:bCs/>
                  <w:sz w:val="20"/>
                  <w:szCs w:val="16"/>
                </w:rPr>
                <w:t xml:space="preserve"> </w:t>
              </w:r>
              <w:proofErr w:type="spellStart"/>
              <w:proofErr w:type="gramStart"/>
              <w:r w:rsidR="000F032D">
                <w:rPr>
                  <w:rFonts w:asciiTheme="minorHAnsi" w:hAnsiTheme="minorHAnsi" w:cs="Arial"/>
                  <w:bCs/>
                  <w:sz w:val="20"/>
                  <w:szCs w:val="16"/>
                </w:rPr>
                <w:t>layout</w:t>
              </w:r>
            </w:ins>
            <w:proofErr w:type="gramEnd"/>
            <w:del w:id="135" w:author="Author">
              <w:r w:rsidRPr="00203AC8" w:rsidDel="000B1D11">
                <w:rPr>
                  <w:rFonts w:asciiTheme="minorHAnsi" w:hAnsiTheme="minorHAnsi" w:cs="Arial"/>
                  <w:bCs/>
                  <w:sz w:val="20"/>
                  <w:szCs w:val="16"/>
                </w:rPr>
                <w:delText xml:space="preserve">. </w:delText>
              </w:r>
            </w:del>
            <w:ins w:id="136" w:author="Author">
              <w:r w:rsidR="000B1D11" w:rsidRPr="00203AC8">
                <w:rPr>
                  <w:rFonts w:asciiTheme="minorHAnsi" w:hAnsiTheme="minorHAnsi" w:cs="Arial"/>
                  <w:bCs/>
                  <w:sz w:val="20"/>
                  <w:szCs w:val="16"/>
                </w:rPr>
                <w:t>Student's</w:t>
              </w:r>
              <w:proofErr w:type="spellEnd"/>
              <w:r w:rsidR="000B1D11" w:rsidRPr="00203AC8">
                <w:rPr>
                  <w:rFonts w:asciiTheme="minorHAnsi" w:hAnsiTheme="minorHAnsi" w:cs="Arial"/>
                  <w:bCs/>
                  <w:sz w:val="20"/>
                  <w:szCs w:val="16"/>
                </w:rPr>
                <w:t xml:space="preserve"> additional Disability.  Corresponds to the </w:t>
              </w:r>
              <w:proofErr w:type="spellStart"/>
              <w:r w:rsidR="000B1D11" w:rsidRPr="00203AC8">
                <w:rPr>
                  <w:rFonts w:asciiTheme="minorHAnsi" w:hAnsiTheme="minorHAnsi" w:cs="Arial"/>
                  <w:bCs/>
                  <w:sz w:val="20"/>
                  <w:szCs w:val="16"/>
                </w:rPr>
                <w:t>LegacySpedCode</w:t>
              </w:r>
              <w:proofErr w:type="spellEnd"/>
              <w:r w:rsidR="000B1D11" w:rsidRPr="00203AC8">
                <w:rPr>
                  <w:rFonts w:asciiTheme="minorHAnsi" w:hAnsiTheme="minorHAnsi" w:cs="Arial"/>
                  <w:bCs/>
                  <w:sz w:val="20"/>
                  <w:szCs w:val="16"/>
                </w:rPr>
                <w:t xml:space="preserve"> of type </w:t>
              </w:r>
              <w:proofErr w:type="spellStart"/>
              <w:r w:rsidR="000B1D11" w:rsidRPr="00203AC8">
                <w:rPr>
                  <w:rFonts w:asciiTheme="minorHAnsi" w:hAnsiTheme="minorHAnsi" w:cs="Arial"/>
                  <w:bCs/>
                  <w:sz w:val="20"/>
                  <w:szCs w:val="16"/>
                </w:rPr>
                <w:t>Disab</w:t>
              </w:r>
              <w:proofErr w:type="spellEnd"/>
              <w:r w:rsidR="000B1D11" w:rsidRPr="00203AC8">
                <w:rPr>
                  <w:rFonts w:asciiTheme="minorHAnsi" w:hAnsiTheme="minorHAnsi" w:cs="Arial"/>
                  <w:bCs/>
                  <w:sz w:val="20"/>
                  <w:szCs w:val="16"/>
                </w:rPr>
                <w:t xml:space="preserve"> on the [</w:t>
              </w:r>
              <w:proofErr w:type="spellStart"/>
              <w:r w:rsidR="000B1D11" w:rsidRPr="00203AC8">
                <w:rPr>
                  <w:rFonts w:asciiTheme="minorHAnsi" w:hAnsiTheme="minorHAnsi" w:cs="Arial"/>
                  <w:bCs/>
                  <w:sz w:val="20"/>
                  <w:szCs w:val="16"/>
                </w:rPr>
                <w:t>SelectLists</w:t>
              </w:r>
              <w:proofErr w:type="spellEnd"/>
              <w:r w:rsidR="000B1D11" w:rsidRPr="00203AC8">
                <w:rPr>
                  <w:rFonts w:asciiTheme="minorHAnsi" w:hAnsiTheme="minorHAnsi" w:cs="Arial"/>
                  <w:bCs/>
                  <w:sz w:val="20"/>
                  <w:szCs w:val="16"/>
                </w:rPr>
                <w:t>]</w:t>
              </w:r>
              <w:del w:id="137" w:author="Author">
                <w:r w:rsidR="000B1D11" w:rsidRPr="00203AC8" w:rsidDel="000F032D">
                  <w:rPr>
                    <w:rFonts w:asciiTheme="minorHAnsi" w:hAnsiTheme="minorHAnsi" w:cs="Arial"/>
                    <w:bCs/>
                    <w:sz w:val="20"/>
                    <w:szCs w:val="16"/>
                  </w:rPr>
                  <w:delText xml:space="preserve"> tab</w:delText>
                </w:r>
              </w:del>
              <w:r w:rsidR="000F032D">
                <w:rPr>
                  <w:rFonts w:asciiTheme="minorHAnsi" w:hAnsiTheme="minorHAnsi" w:cs="Arial"/>
                  <w:bCs/>
                  <w:sz w:val="20"/>
                  <w:szCs w:val="16"/>
                </w:rPr>
                <w:t xml:space="preserve"> layout</w:t>
              </w:r>
              <w:r w:rsidR="000B1D11" w:rsidRPr="00203AC8">
                <w:rPr>
                  <w:rFonts w:asciiTheme="minorHAnsi" w:hAnsiTheme="minorHAnsi" w:cs="Arial"/>
                  <w:bCs/>
                  <w:sz w:val="20"/>
                  <w:szCs w:val="16"/>
                </w:rPr>
                <w:t>.</w:t>
              </w:r>
            </w:ins>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Disability5Code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38" w:author="Author">
              <w:r w:rsidRPr="00203AC8" w:rsidDel="000F032D">
                <w:rPr>
                  <w:rFonts w:asciiTheme="minorHAnsi" w:hAnsiTheme="minorHAnsi" w:cs="Arial"/>
                  <w:bCs/>
                  <w:sz w:val="20"/>
                  <w:szCs w:val="16"/>
                </w:rPr>
                <w:delText xml:space="preserve"> tab</w:delText>
              </w:r>
            </w:del>
            <w:ins w:id="139"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xml:space="preserve">. </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Disability6Code</w:t>
            </w:r>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40" w:author="Author">
              <w:r w:rsidRPr="00203AC8" w:rsidDel="000F032D">
                <w:rPr>
                  <w:rFonts w:asciiTheme="minorHAnsi" w:hAnsiTheme="minorHAnsi" w:cs="Arial"/>
                  <w:bCs/>
                  <w:sz w:val="20"/>
                  <w:szCs w:val="16"/>
                </w:rPr>
                <w:delText xml:space="preserve"> tab</w:delText>
              </w:r>
            </w:del>
            <w:ins w:id="141"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xml:space="preserve">. </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Disability7Code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42" w:author="Author">
              <w:r w:rsidRPr="00203AC8" w:rsidDel="000F032D">
                <w:rPr>
                  <w:rFonts w:asciiTheme="minorHAnsi" w:hAnsiTheme="minorHAnsi" w:cs="Arial"/>
                  <w:bCs/>
                  <w:sz w:val="20"/>
                  <w:szCs w:val="16"/>
                </w:rPr>
                <w:delText xml:space="preserve"> tab</w:delText>
              </w:r>
            </w:del>
            <w:ins w:id="143"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xml:space="preserve">. </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Disability8Code</w:t>
            </w:r>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44" w:author="Author">
              <w:r w:rsidRPr="00203AC8" w:rsidDel="000F032D">
                <w:rPr>
                  <w:rFonts w:asciiTheme="minorHAnsi" w:hAnsiTheme="minorHAnsi" w:cs="Arial"/>
                  <w:bCs/>
                  <w:sz w:val="20"/>
                  <w:szCs w:val="16"/>
                </w:rPr>
                <w:delText xml:space="preserve"> tab</w:delText>
              </w:r>
            </w:del>
            <w:ins w:id="145"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xml:space="preserve">. </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Disability9Code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46" w:author="Author">
              <w:r w:rsidRPr="00203AC8" w:rsidDel="000F032D">
                <w:rPr>
                  <w:rFonts w:asciiTheme="minorHAnsi" w:hAnsiTheme="minorHAnsi" w:cs="Arial"/>
                  <w:bCs/>
                  <w:sz w:val="20"/>
                  <w:szCs w:val="16"/>
                </w:rPr>
                <w:delText xml:space="preserve"> tab</w:delText>
              </w:r>
            </w:del>
            <w:ins w:id="147"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xml:space="preserve">. </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ESYElig</w:t>
            </w:r>
            <w:proofErr w:type="spellEnd"/>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tcPr>
          <w:p w:rsidR="004766EA" w:rsidRPr="00203AC8" w:rsidRDefault="004766EA" w:rsidP="00D24932">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 = Yes, N = No</w:t>
            </w:r>
            <w:r w:rsidRPr="00203AC8">
              <w:rPr>
                <w:rFonts w:ascii="Myriad Pro" w:eastAsia="Times New Roman" w:hAnsi="Myriad Pro"/>
                <w:color w:val="000000"/>
                <w:sz w:val="20"/>
                <w:szCs w:val="16"/>
              </w:rPr>
              <w:tab/>
              <w:t>Blank = To Be Determined.  Student Eligibility for ESY Services.</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ESYTBDDate</w:t>
            </w:r>
            <w:proofErr w:type="spellEnd"/>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Date</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by which ESY Eligibility should be determined.</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ExitDate</w:t>
            </w:r>
            <w:proofErr w:type="spellEnd"/>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Date</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rsidP="000B1D11">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Date the student exited Special Education.  </w:t>
            </w:r>
            <w:del w:id="148" w:author="Author">
              <w:r w:rsidRPr="00203AC8" w:rsidDel="000B1D11">
                <w:rPr>
                  <w:rFonts w:asciiTheme="minorHAnsi" w:hAnsiTheme="minorHAnsi" w:cs="Arial"/>
                  <w:bCs/>
                  <w:sz w:val="20"/>
                  <w:szCs w:val="16"/>
                </w:rPr>
                <w:delText xml:space="preserve">We require only </w:delText>
              </w:r>
            </w:del>
            <w:ins w:id="149" w:author="Author">
              <w:r w:rsidR="000B1D11">
                <w:rPr>
                  <w:rFonts w:asciiTheme="minorHAnsi" w:hAnsiTheme="minorHAnsi" w:cs="Arial"/>
                  <w:bCs/>
                  <w:sz w:val="20"/>
                  <w:szCs w:val="16"/>
                </w:rPr>
                <w:t xml:space="preserve">Only </w:t>
              </w:r>
            </w:ins>
            <w:r w:rsidRPr="00203AC8">
              <w:rPr>
                <w:rFonts w:asciiTheme="minorHAnsi" w:hAnsiTheme="minorHAnsi" w:cs="Arial"/>
                <w:bCs/>
                <w:sz w:val="20"/>
                <w:szCs w:val="16"/>
              </w:rPr>
              <w:t>those students that have exited SpEd since the most recent EOY report</w:t>
            </w:r>
            <w:ins w:id="150" w:author="Author">
              <w:r w:rsidR="000B1D11">
                <w:rPr>
                  <w:rFonts w:asciiTheme="minorHAnsi" w:hAnsiTheme="minorHAnsi" w:cs="Arial"/>
                  <w:bCs/>
                  <w:sz w:val="20"/>
                  <w:szCs w:val="16"/>
                </w:rPr>
                <w:t xml:space="preserve"> should be submitted</w:t>
              </w:r>
            </w:ins>
            <w:r w:rsidRPr="00203AC8">
              <w:rPr>
                <w:rFonts w:asciiTheme="minorHAnsi" w:hAnsiTheme="minorHAnsi" w:cs="Arial"/>
                <w:bCs/>
                <w:sz w:val="20"/>
                <w:szCs w:val="16"/>
              </w:rPr>
              <w:t>.</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ExitCode</w:t>
            </w:r>
            <w:proofErr w:type="spellEnd"/>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proofErr w:type="spellStart"/>
            <w:r w:rsidRPr="00203AC8">
              <w:rPr>
                <w:rFonts w:asciiTheme="minorHAnsi" w:hAnsiTheme="minorHAnsi" w:cs="Arial"/>
                <w:bCs/>
                <w:sz w:val="20"/>
                <w:szCs w:val="16"/>
              </w:rPr>
              <w:t>ExitCode</w:t>
            </w:r>
            <w:proofErr w:type="spellEnd"/>
            <w:r w:rsidRPr="00203AC8">
              <w:rPr>
                <w:rFonts w:asciiTheme="minorHAnsi" w:hAnsiTheme="minorHAnsi" w:cs="Arial"/>
                <w:bCs/>
                <w:sz w:val="20"/>
                <w:szCs w:val="16"/>
              </w:rPr>
              <w:t xml:space="preserve"> corresponding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Exit from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51" w:author="Author">
              <w:r w:rsidRPr="00203AC8" w:rsidDel="000F032D">
                <w:rPr>
                  <w:rFonts w:asciiTheme="minorHAnsi" w:hAnsiTheme="minorHAnsi" w:cs="Arial"/>
                  <w:bCs/>
                  <w:sz w:val="20"/>
                  <w:szCs w:val="16"/>
                </w:rPr>
                <w:delText xml:space="preserve"> tab</w:delText>
              </w:r>
            </w:del>
            <w:ins w:id="152"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SpecialEdStatus</w:t>
            </w:r>
            <w:proofErr w:type="spellEnd"/>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A = Active, E = Exited</w:t>
            </w:r>
          </w:p>
        </w:tc>
      </w:tr>
    </w:tbl>
    <w:p w:rsidR="00BE0167" w:rsidRPr="00BE0167" w:rsidRDefault="00BE0167" w:rsidP="00BE0167">
      <w:pPr>
        <w:rPr>
          <w:rFonts w:asciiTheme="minorHAnsi" w:hAnsiTheme="minorHAnsi"/>
        </w:rPr>
      </w:pPr>
      <w:r>
        <w:tab/>
      </w:r>
      <w:r w:rsidRPr="00BE0167">
        <w:rPr>
          <w:rFonts w:asciiTheme="minorHAnsi" w:hAnsiTheme="minorHAnsi"/>
        </w:rPr>
        <w:tab/>
      </w:r>
      <w:r w:rsidRPr="00BE0167">
        <w:rPr>
          <w:rFonts w:asciiTheme="minorHAnsi" w:hAnsiTheme="minorHAnsi"/>
        </w:rPr>
        <w:tab/>
      </w:r>
    </w:p>
    <w:p w:rsidR="00723866" w:rsidRPr="00E64C1B" w:rsidRDefault="00C1165D" w:rsidP="00E64C1B">
      <w:pPr>
        <w:pStyle w:val="Heading2"/>
        <w:numPr>
          <w:ilvl w:val="0"/>
          <w:numId w:val="5"/>
        </w:numPr>
        <w:rPr>
          <w:rFonts w:ascii="Myriad Pro" w:hAnsi="Myriad Pro"/>
          <w:sz w:val="30"/>
        </w:rPr>
      </w:pPr>
      <w:commentRangeStart w:id="153"/>
      <w:r w:rsidRPr="00E64C1B">
        <w:rPr>
          <w:rFonts w:ascii="Myriad Pro" w:hAnsi="Myriad Pro"/>
          <w:sz w:val="30"/>
        </w:rPr>
        <w:t>I</w:t>
      </w:r>
      <w:r w:rsidR="00922BA6" w:rsidRPr="00E64C1B">
        <w:rPr>
          <w:rFonts w:ascii="Myriad Pro" w:hAnsi="Myriad Pro"/>
          <w:sz w:val="30"/>
        </w:rPr>
        <w:t>EP</w:t>
      </w:r>
      <w:r w:rsidR="00E64C1B">
        <w:rPr>
          <w:rFonts w:ascii="Myriad Pro" w:hAnsi="Myriad Pro"/>
          <w:sz w:val="30"/>
        </w:rPr>
        <w:t xml:space="preserve"> Information </w:t>
      </w:r>
      <w:del w:id="154" w:author="Author">
        <w:r w:rsidR="00E64C1B" w:rsidDel="000B1D11">
          <w:rPr>
            <w:rFonts w:ascii="Myriad Pro" w:hAnsi="Myriad Pro"/>
            <w:sz w:val="30"/>
          </w:rPr>
          <w:delText>about Students</w:delText>
        </w:r>
      </w:del>
    </w:p>
    <w:p w:rsidR="00922BA6" w:rsidRPr="00922BA6" w:rsidRDefault="00922BA6" w:rsidP="00922BA6"/>
    <w:p w:rsidR="00723866" w:rsidRPr="003A3F3B" w:rsidRDefault="00723866" w:rsidP="00723866">
      <w:pPr>
        <w:rPr>
          <w:rFonts w:ascii="Myriad Pro" w:hAnsi="Myriad Pro"/>
        </w:rPr>
      </w:pPr>
      <w:r w:rsidRPr="003A3F3B">
        <w:rPr>
          <w:rFonts w:ascii="Myriad Pro" w:hAnsi="Myriad Pro"/>
          <w:b/>
        </w:rPr>
        <w:t>File:</w:t>
      </w:r>
      <w:r w:rsidRPr="003A3F3B">
        <w:rPr>
          <w:rFonts w:ascii="Myriad Pro" w:hAnsi="Myriad Pro"/>
        </w:rPr>
        <w:t xml:space="preserve"> </w:t>
      </w:r>
      <w:r w:rsidR="003F2926">
        <w:rPr>
          <w:rFonts w:ascii="Myriad Pro" w:hAnsi="Myriad Pro"/>
        </w:rPr>
        <w:t>IEP</w:t>
      </w:r>
      <w:r w:rsidRPr="003A3F3B">
        <w:rPr>
          <w:rFonts w:ascii="Myriad Pro" w:hAnsi="Myriad Pro"/>
        </w:rPr>
        <w:t>.csv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723866" w:rsidRPr="003A3F3B" w:rsidRDefault="00723866" w:rsidP="00723866">
      <w:pPr>
        <w:rPr>
          <w:rFonts w:ascii="Myriad Pro" w:hAnsi="Myriad Pro"/>
          <w:b/>
        </w:rPr>
      </w:pPr>
      <w:proofErr w:type="spellStart"/>
      <w:r w:rsidRPr="003A3F3B">
        <w:rPr>
          <w:rFonts w:ascii="Myriad Pro" w:hAnsi="Myriad Pro"/>
          <w:b/>
        </w:rPr>
        <w:t>Description</w:t>
      </w:r>
      <w:proofErr w:type="gramStart"/>
      <w:r w:rsidRPr="003A3F3B">
        <w:rPr>
          <w:rFonts w:ascii="Myriad Pro" w:hAnsi="Myriad Pro"/>
          <w:b/>
        </w:rPr>
        <w:t>:</w:t>
      </w:r>
      <w:proofErr w:type="gramEnd"/>
      <w:del w:id="155" w:author="Author">
        <w:r w:rsidRPr="003A3F3B" w:rsidDel="000B1D11">
          <w:rPr>
            <w:rFonts w:ascii="Myriad Pro" w:hAnsi="Myriad Pro"/>
          </w:rPr>
          <w:delText xml:space="preserve"> </w:delText>
        </w:r>
        <w:r w:rsidR="008B3439" w:rsidDel="000B1D11">
          <w:rPr>
            <w:rFonts w:ascii="Myriad Pro" w:hAnsi="Myriad Pro"/>
          </w:rPr>
          <w:delText>We are asking for this file which is Students’s IEP information</w:delText>
        </w:r>
      </w:del>
      <w:ins w:id="156" w:author="Author">
        <w:r w:rsidR="000B1D11">
          <w:rPr>
            <w:rFonts w:ascii="Myriad Pro" w:hAnsi="Myriad Pro"/>
          </w:rPr>
          <w:t>Provide</w:t>
        </w:r>
        <w:proofErr w:type="spellEnd"/>
        <w:r w:rsidR="000B1D11">
          <w:rPr>
            <w:rFonts w:ascii="Myriad Pro" w:hAnsi="Myriad Pro"/>
          </w:rPr>
          <w:t xml:space="preserve"> data for the student’s most recently completed IEP</w:t>
        </w:r>
      </w:ins>
      <w:r w:rsidR="008B3439">
        <w:rPr>
          <w:rFonts w:ascii="Myriad Pro" w:hAnsi="Myriad Pro"/>
        </w:rPr>
        <w:t xml:space="preserve">.  </w:t>
      </w:r>
      <w:del w:id="157" w:author="Author">
        <w:r w:rsidR="008B3439" w:rsidDel="000B1D11">
          <w:rPr>
            <w:rFonts w:ascii="Myriad Pro" w:hAnsi="Myriad Pro"/>
          </w:rPr>
          <w:delText xml:space="preserve">And it is </w:delText>
        </w:r>
      </w:del>
      <w:ins w:id="158" w:author="Author">
        <w:r w:rsidR="000B1D11">
          <w:rPr>
            <w:rFonts w:ascii="Myriad Pro" w:hAnsi="Myriad Pro"/>
          </w:rPr>
          <w:t xml:space="preserve">Provide only </w:t>
        </w:r>
      </w:ins>
      <w:r w:rsidR="008B3439">
        <w:rPr>
          <w:rFonts w:ascii="Myriad Pro" w:hAnsi="Myriad Pro"/>
        </w:rPr>
        <w:t xml:space="preserve">one </w:t>
      </w:r>
      <w:ins w:id="159" w:author="Author">
        <w:r w:rsidR="000B1D11">
          <w:rPr>
            <w:rFonts w:ascii="Myriad Pro" w:hAnsi="Myriad Pro"/>
          </w:rPr>
          <w:t xml:space="preserve">IEP </w:t>
        </w:r>
      </w:ins>
      <w:r w:rsidR="008B3439">
        <w:rPr>
          <w:rFonts w:ascii="Myriad Pro" w:hAnsi="Myriad Pro"/>
        </w:rPr>
        <w:t xml:space="preserve">record </w:t>
      </w:r>
      <w:del w:id="160" w:author="Author">
        <w:r w:rsidR="008B3439" w:rsidDel="000B1D11">
          <w:rPr>
            <w:rFonts w:ascii="Myriad Pro" w:hAnsi="Myriad Pro"/>
          </w:rPr>
          <w:delText xml:space="preserve">for one </w:delText>
        </w:r>
      </w:del>
      <w:ins w:id="161" w:author="Author">
        <w:r w:rsidR="000B1D11">
          <w:rPr>
            <w:rFonts w:ascii="Myriad Pro" w:hAnsi="Myriad Pro"/>
          </w:rPr>
          <w:t xml:space="preserve">per </w:t>
        </w:r>
      </w:ins>
      <w:r w:rsidR="008B3439">
        <w:rPr>
          <w:rFonts w:ascii="Myriad Pro" w:hAnsi="Myriad Pro"/>
        </w:rPr>
        <w:t>student.</w:t>
      </w:r>
      <w:commentRangeEnd w:id="153"/>
      <w:r w:rsidR="00754691">
        <w:rPr>
          <w:rStyle w:val="CommentReference"/>
        </w:rPr>
        <w:commentReference w:id="153"/>
      </w:r>
    </w:p>
    <w:p w:rsidR="00C4615B" w:rsidRPr="003A3F3B" w:rsidRDefault="00C4615B" w:rsidP="00C4615B">
      <w:pPr>
        <w:rPr>
          <w:rFonts w:ascii="Myriad Pro" w:hAnsi="Myriad Pro"/>
        </w:rPr>
      </w:pPr>
    </w:p>
    <w:tbl>
      <w:tblPr>
        <w:tblStyle w:val="LightList-Accent11"/>
        <w:tblW w:w="4879" w:type="pct"/>
        <w:jc w:val="center"/>
        <w:tblLayout w:type="fixed"/>
        <w:tblLook w:val="04A0" w:firstRow="1" w:lastRow="0" w:firstColumn="1" w:lastColumn="0" w:noHBand="0" w:noVBand="1"/>
      </w:tblPr>
      <w:tblGrid>
        <w:gridCol w:w="2548"/>
        <w:gridCol w:w="845"/>
        <w:gridCol w:w="585"/>
        <w:gridCol w:w="972"/>
        <w:gridCol w:w="4394"/>
      </w:tblGrid>
      <w:tr w:rsidR="00D93FF1" w:rsidRPr="00203AC8" w:rsidTr="00203AC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D93FF1" w:rsidRPr="00203AC8" w:rsidRDefault="00D93FF1" w:rsidP="00D93FF1">
            <w:pPr>
              <w:rPr>
                <w:rFonts w:ascii="Myriad Pro" w:eastAsia="Times New Roman" w:hAnsi="Myriad Pro"/>
                <w:sz w:val="20"/>
                <w:szCs w:val="16"/>
              </w:rPr>
            </w:pPr>
            <w:r w:rsidRPr="00203AC8">
              <w:rPr>
                <w:rFonts w:ascii="Myriad Pro" w:eastAsia="Times New Roman" w:hAnsi="Myriad Pro"/>
                <w:sz w:val="20"/>
                <w:szCs w:val="16"/>
              </w:rPr>
              <w:t>Column</w:t>
            </w:r>
          </w:p>
        </w:tc>
        <w:tc>
          <w:tcPr>
            <w:tcW w:w="452" w:type="pct"/>
            <w:noWrap/>
            <w:hideMark/>
          </w:tcPr>
          <w:p w:rsidR="00D93FF1" w:rsidRPr="00203AC8" w:rsidRDefault="00D93FF1" w:rsidP="0072386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 xml:space="preserve">Data </w:t>
            </w:r>
            <w:r w:rsidRPr="00203AC8">
              <w:rPr>
                <w:rFonts w:ascii="Myriad Pro" w:eastAsia="Times New Roman" w:hAnsi="Myriad Pro"/>
                <w:sz w:val="20"/>
                <w:szCs w:val="16"/>
              </w:rPr>
              <w:lastRenderedPageBreak/>
              <w:t>Type</w:t>
            </w:r>
          </w:p>
        </w:tc>
        <w:tc>
          <w:tcPr>
            <w:tcW w:w="313" w:type="pct"/>
            <w:noWrap/>
            <w:hideMark/>
          </w:tcPr>
          <w:p w:rsidR="00D93FF1" w:rsidRPr="00203AC8" w:rsidRDefault="00D93FF1" w:rsidP="009A56FD">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lastRenderedPageBreak/>
              <w:t>Ma</w:t>
            </w:r>
            <w:r w:rsidRPr="00203AC8">
              <w:rPr>
                <w:rFonts w:ascii="Myriad Pro" w:eastAsia="Times New Roman" w:hAnsi="Myriad Pro"/>
                <w:sz w:val="20"/>
                <w:szCs w:val="16"/>
              </w:rPr>
              <w:lastRenderedPageBreak/>
              <w:t>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0" w:type="pct"/>
            <w:noWrap/>
            <w:hideMark/>
          </w:tcPr>
          <w:p w:rsidR="00D93FF1" w:rsidRPr="00203AC8" w:rsidRDefault="00D93FF1" w:rsidP="009A56FD">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lastRenderedPageBreak/>
              <w:t>Require</w:t>
            </w:r>
            <w:r w:rsidRPr="00203AC8">
              <w:rPr>
                <w:rFonts w:ascii="Myriad Pro" w:eastAsia="Times New Roman" w:hAnsi="Myriad Pro"/>
                <w:sz w:val="20"/>
                <w:szCs w:val="16"/>
              </w:rPr>
              <w:lastRenderedPageBreak/>
              <w:t>d</w:t>
            </w:r>
          </w:p>
        </w:tc>
        <w:tc>
          <w:tcPr>
            <w:tcW w:w="2351" w:type="pct"/>
            <w:noWrap/>
            <w:hideMark/>
          </w:tcPr>
          <w:p w:rsidR="00D93FF1" w:rsidRPr="00203AC8" w:rsidRDefault="00D93FF1" w:rsidP="0072386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lastRenderedPageBreak/>
              <w:t>Description</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commentRangeStart w:id="162"/>
            <w:proofErr w:type="spellStart"/>
            <w:r w:rsidRPr="00203AC8">
              <w:rPr>
                <w:rFonts w:asciiTheme="minorHAnsi" w:hAnsiTheme="minorHAnsi" w:cs="Arial"/>
                <w:b w:val="0"/>
                <w:bCs w:val="0"/>
                <w:sz w:val="20"/>
                <w:szCs w:val="16"/>
              </w:rPr>
              <w:lastRenderedPageBreak/>
              <w:t>IEPRefID</w:t>
            </w:r>
            <w:proofErr w:type="spellEnd"/>
          </w:p>
        </w:tc>
        <w:tc>
          <w:tcPr>
            <w:tcW w:w="452" w:type="pct"/>
            <w:noWrap/>
            <w:hideMark/>
          </w:tcPr>
          <w:p w:rsidR="00C1165D" w:rsidRPr="00203AC8" w:rsidRDefault="00C1165D"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Value that uniquely identifies the IEP.  If one does not exist, you may invent one, but it must be consistent on subsequent imports.</w:t>
            </w:r>
            <w:commentRangeEnd w:id="162"/>
            <w:r w:rsidR="000B1D11">
              <w:rPr>
                <w:rStyle w:val="CommentReference"/>
              </w:rPr>
              <w:commentReference w:id="162"/>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StudentRefID</w:t>
            </w:r>
            <w:proofErr w:type="spellEnd"/>
          </w:p>
        </w:tc>
        <w:tc>
          <w:tcPr>
            <w:tcW w:w="452" w:type="pct"/>
            <w:noWrap/>
            <w:hideMark/>
          </w:tcPr>
          <w:p w:rsidR="00C1165D" w:rsidRPr="00203AC8" w:rsidRDefault="00C1165D"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Uniquely identifies the student.  Corresponds to the </w:t>
            </w:r>
            <w:proofErr w:type="spellStart"/>
            <w:r w:rsidRPr="00203AC8">
              <w:rPr>
                <w:rFonts w:asciiTheme="minorHAnsi" w:hAnsiTheme="minorHAnsi" w:cs="Arial"/>
                <w:bCs/>
                <w:sz w:val="20"/>
                <w:szCs w:val="16"/>
              </w:rPr>
              <w:t>StudentRefID</w:t>
            </w:r>
            <w:proofErr w:type="spellEnd"/>
            <w:r w:rsidRPr="00203AC8">
              <w:rPr>
                <w:rFonts w:asciiTheme="minorHAnsi" w:hAnsiTheme="minorHAnsi" w:cs="Arial"/>
                <w:bCs/>
                <w:sz w:val="20"/>
                <w:szCs w:val="16"/>
              </w:rPr>
              <w:t xml:space="preserve"> on the [Student]</w:t>
            </w:r>
            <w:del w:id="163" w:author="Author">
              <w:r w:rsidRPr="00203AC8" w:rsidDel="000F032D">
                <w:rPr>
                  <w:rFonts w:asciiTheme="minorHAnsi" w:hAnsiTheme="minorHAnsi" w:cs="Arial"/>
                  <w:bCs/>
                  <w:sz w:val="20"/>
                  <w:szCs w:val="16"/>
                </w:rPr>
                <w:delText xml:space="preserve"> tab</w:delText>
              </w:r>
            </w:del>
            <w:ins w:id="164"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IEPMeetDate</w:t>
            </w:r>
            <w:proofErr w:type="spellEnd"/>
          </w:p>
        </w:tc>
        <w:tc>
          <w:tcPr>
            <w:tcW w:w="452" w:type="pct"/>
            <w:noWrap/>
            <w:hideMark/>
          </w:tcPr>
          <w:p w:rsidR="00C1165D" w:rsidRPr="00203AC8" w:rsidRDefault="00445272"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r w:rsidR="00C1165D" w:rsidRPr="00203AC8">
              <w:rPr>
                <w:rFonts w:asciiTheme="minorHAnsi" w:eastAsia="Times New Roman" w:hAnsiTheme="minorHAnsi"/>
                <w:sz w:val="20"/>
                <w:szCs w:val="16"/>
              </w:rPr>
              <w:t xml:space="preserve"> </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of the IEP Meeting.</w:t>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IEPStartDate</w:t>
            </w:r>
            <w:proofErr w:type="spellEnd"/>
          </w:p>
        </w:tc>
        <w:tc>
          <w:tcPr>
            <w:tcW w:w="452" w:type="pct"/>
            <w:noWrap/>
            <w:hideMark/>
          </w:tcPr>
          <w:p w:rsidR="00C1165D" w:rsidRPr="00203AC8" w:rsidRDefault="00445272"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the IEP goes into effect.</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IEPEndDate</w:t>
            </w:r>
            <w:proofErr w:type="spellEnd"/>
          </w:p>
        </w:tc>
        <w:tc>
          <w:tcPr>
            <w:tcW w:w="452" w:type="pct"/>
            <w:noWrap/>
            <w:hideMark/>
          </w:tcPr>
          <w:p w:rsidR="00C1165D" w:rsidRPr="00203AC8" w:rsidRDefault="00445272"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the IEP is scheduled to end. Typically 1 year minus 1 day from the start date.</w:t>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NextReviewDate</w:t>
            </w:r>
            <w:proofErr w:type="spellEnd"/>
          </w:p>
        </w:tc>
        <w:tc>
          <w:tcPr>
            <w:tcW w:w="452" w:type="pct"/>
            <w:noWrap/>
            <w:hideMark/>
          </w:tcPr>
          <w:p w:rsidR="00C1165D" w:rsidRPr="00203AC8" w:rsidRDefault="008D7252"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the next review is due.  Typically the same as the IEP End Date.</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InitialEvaluationDate</w:t>
            </w:r>
            <w:proofErr w:type="spellEnd"/>
          </w:p>
        </w:tc>
        <w:tc>
          <w:tcPr>
            <w:tcW w:w="452" w:type="pct"/>
            <w:noWrap/>
            <w:hideMark/>
          </w:tcPr>
          <w:p w:rsidR="00C1165D" w:rsidRPr="00203AC8" w:rsidRDefault="008D7252"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when the student was first identified as qualifying for special education (should never change).  If unknown, leave blank.</w:t>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LatestEvaluationDate</w:t>
            </w:r>
            <w:proofErr w:type="spellEnd"/>
          </w:p>
        </w:tc>
        <w:tc>
          <w:tcPr>
            <w:tcW w:w="452" w:type="pct"/>
            <w:noWrap/>
            <w:hideMark/>
          </w:tcPr>
          <w:p w:rsidR="00C1165D" w:rsidRPr="00203AC8" w:rsidRDefault="008D7252"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of the most recent (triennial) evaluation.  Changes at reevaluation. (May be given different labels in different states).</w:t>
            </w:r>
          </w:p>
        </w:tc>
      </w:tr>
      <w:tr w:rsidR="008D7252"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8D7252" w:rsidRPr="00203AC8" w:rsidRDefault="008D7252"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NextEvaluationDate</w:t>
            </w:r>
            <w:proofErr w:type="spellEnd"/>
          </w:p>
        </w:tc>
        <w:tc>
          <w:tcPr>
            <w:tcW w:w="452" w:type="pct"/>
            <w:noWrap/>
            <w:hideMark/>
          </w:tcPr>
          <w:p w:rsidR="008D7252" w:rsidRPr="00203AC8" w:rsidRDefault="008D7252">
            <w:pPr>
              <w:cnfStyle w:val="000000100000" w:firstRow="0" w:lastRow="0" w:firstColumn="0" w:lastColumn="0" w:oddVBand="0" w:evenVBand="0" w:oddHBand="1" w:evenHBand="0" w:firstRowFirstColumn="0" w:firstRowLastColumn="0" w:lastRowFirstColumn="0" w:lastRowLastColumn="0"/>
              <w:rPr>
                <w:sz w:val="20"/>
              </w:rPr>
            </w:pPr>
            <w:r w:rsidRPr="00203AC8">
              <w:rPr>
                <w:rFonts w:asciiTheme="minorHAnsi" w:eastAsia="Times New Roman" w:hAnsiTheme="minorHAnsi"/>
                <w:sz w:val="20"/>
                <w:szCs w:val="16"/>
              </w:rPr>
              <w:t>Date</w:t>
            </w:r>
          </w:p>
        </w:tc>
        <w:tc>
          <w:tcPr>
            <w:tcW w:w="313" w:type="pct"/>
            <w:noWrap/>
            <w:hideMark/>
          </w:tcPr>
          <w:p w:rsidR="008D7252" w:rsidRPr="00203AC8" w:rsidRDefault="008D7252"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8D7252" w:rsidRPr="00203AC8" w:rsidRDefault="008D7252"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8D7252" w:rsidRPr="00203AC8" w:rsidRDefault="008D725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when next triennial is due.  Changes at reevaluation.</w:t>
            </w:r>
          </w:p>
        </w:tc>
      </w:tr>
      <w:tr w:rsidR="008D7252"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8D7252" w:rsidRPr="00203AC8" w:rsidRDefault="008D7252"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ConsentForServicesDate</w:t>
            </w:r>
            <w:proofErr w:type="spellEnd"/>
          </w:p>
        </w:tc>
        <w:tc>
          <w:tcPr>
            <w:tcW w:w="452" w:type="pct"/>
            <w:noWrap/>
            <w:hideMark/>
          </w:tcPr>
          <w:p w:rsidR="008D7252" w:rsidRPr="00203AC8" w:rsidRDefault="008D7252">
            <w:pPr>
              <w:cnfStyle w:val="000000000000" w:firstRow="0" w:lastRow="0" w:firstColumn="0" w:lastColumn="0" w:oddVBand="0" w:evenVBand="0" w:oddHBand="0" w:evenHBand="0" w:firstRowFirstColumn="0" w:firstRowLastColumn="0" w:lastRowFirstColumn="0" w:lastRowLastColumn="0"/>
              <w:rPr>
                <w:sz w:val="20"/>
              </w:rPr>
            </w:pPr>
            <w:r w:rsidRPr="00203AC8">
              <w:rPr>
                <w:rFonts w:asciiTheme="minorHAnsi" w:eastAsia="Times New Roman" w:hAnsiTheme="minorHAnsi"/>
                <w:sz w:val="20"/>
                <w:szCs w:val="16"/>
              </w:rPr>
              <w:t>Date</w:t>
            </w:r>
          </w:p>
        </w:tc>
        <w:tc>
          <w:tcPr>
            <w:tcW w:w="313" w:type="pct"/>
            <w:noWrap/>
            <w:hideMark/>
          </w:tcPr>
          <w:p w:rsidR="008D7252" w:rsidRPr="00203AC8" w:rsidRDefault="008D7252"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8D7252" w:rsidRPr="00203AC8" w:rsidRDefault="008D7252"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8D7252" w:rsidRPr="00203AC8" w:rsidRDefault="008D725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district received the consent for services from the parent/guardian.  If this data is unavailable, provide the IEP Start Date.</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LREAgeGroup</w:t>
            </w:r>
            <w:proofErr w:type="spellEnd"/>
          </w:p>
        </w:tc>
        <w:tc>
          <w:tcPr>
            <w:tcW w:w="452" w:type="pct"/>
            <w:noWrap/>
            <w:hideMark/>
          </w:tcPr>
          <w:p w:rsidR="00C1165D" w:rsidRPr="00203AC8" w:rsidRDefault="00C1165D"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3</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Least Restrictive Environment Age Group.  Corresponds to the </w:t>
            </w:r>
            <w:proofErr w:type="spellStart"/>
            <w:r w:rsidRPr="00203AC8">
              <w:rPr>
                <w:rFonts w:asciiTheme="minorHAnsi" w:hAnsiTheme="minorHAnsi" w:cs="Arial"/>
                <w:bCs/>
                <w:sz w:val="20"/>
                <w:szCs w:val="16"/>
              </w:rPr>
              <w:t>SubType</w:t>
            </w:r>
            <w:proofErr w:type="spellEnd"/>
            <w:r w:rsidRPr="00203AC8">
              <w:rPr>
                <w:rFonts w:asciiTheme="minorHAnsi" w:hAnsiTheme="minorHAnsi" w:cs="Arial"/>
                <w:bCs/>
                <w:sz w:val="20"/>
                <w:szCs w:val="16"/>
              </w:rPr>
              <w:t xml:space="preserve"> of the LRE Code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65" w:author="Author">
              <w:r w:rsidRPr="00203AC8" w:rsidDel="000F032D">
                <w:rPr>
                  <w:rFonts w:asciiTheme="minorHAnsi" w:hAnsiTheme="minorHAnsi" w:cs="Arial"/>
                  <w:bCs/>
                  <w:sz w:val="20"/>
                  <w:szCs w:val="16"/>
                </w:rPr>
                <w:delText xml:space="preserve"> tab</w:delText>
              </w:r>
            </w:del>
            <w:ins w:id="166"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If this data is not available, leave blank.</w:t>
            </w:r>
          </w:p>
        </w:tc>
      </w:tr>
      <w:tr w:rsidR="00C1165D" w:rsidRPr="00203AC8" w:rsidTr="00203AC8">
        <w:trPr>
          <w:trHeight w:val="304"/>
          <w:jc w:val="center"/>
        </w:trPr>
        <w:tc>
          <w:tcPr>
            <w:tcW w:w="1364" w:type="pct"/>
            <w:noWrap/>
            <w:hideMark/>
          </w:tcPr>
          <w:p w:rsidR="00C1165D" w:rsidRPr="00203AC8" w:rsidRDefault="00C1165D" w:rsidP="009A58FE">
            <w:pPr>
              <w:cnfStyle w:val="001000000000" w:firstRow="0" w:lastRow="0" w:firstColumn="1" w:lastColumn="0" w:oddVBand="0" w:evenVBand="0" w:oddHBand="0" w:evenHBand="0" w:firstRowFirstColumn="0" w:firstRowLastColumn="0" w:lastRowFirstColumn="0" w:lastRowLastColumn="0"/>
              <w:rPr>
                <w:rFonts w:asciiTheme="minorHAnsi" w:hAnsiTheme="minorHAnsi" w:cs="Arial"/>
                <w:b w:val="0"/>
                <w:sz w:val="20"/>
                <w:szCs w:val="16"/>
              </w:rPr>
            </w:pPr>
            <w:proofErr w:type="spellStart"/>
            <w:r w:rsidRPr="00203AC8">
              <w:rPr>
                <w:rFonts w:asciiTheme="minorHAnsi" w:hAnsiTheme="minorHAnsi" w:cs="Arial"/>
                <w:b w:val="0"/>
                <w:bCs w:val="0"/>
                <w:sz w:val="20"/>
                <w:szCs w:val="16"/>
              </w:rPr>
              <w:t>LRECode</w:t>
            </w:r>
            <w:proofErr w:type="spellEnd"/>
          </w:p>
        </w:tc>
        <w:tc>
          <w:tcPr>
            <w:tcW w:w="452" w:type="pct"/>
            <w:noWrap/>
            <w:hideMark/>
          </w:tcPr>
          <w:p w:rsidR="00C1165D" w:rsidRPr="00203AC8" w:rsidRDefault="00C1165D" w:rsidP="00723866">
            <w:pPr>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3" w:type="pct"/>
            <w:noWrap/>
            <w:hideMark/>
          </w:tcPr>
          <w:p w:rsidR="00C1165D" w:rsidRPr="00203AC8" w:rsidRDefault="00C1165D" w:rsidP="009A58FE">
            <w:pPr>
              <w:rPr>
                <w:rFonts w:asciiTheme="minorHAnsi" w:hAnsiTheme="minorHAnsi" w:cs="Arial"/>
                <w:bCs/>
                <w:sz w:val="20"/>
                <w:szCs w:val="16"/>
              </w:rPr>
            </w:pPr>
            <w:r w:rsidRPr="00203AC8">
              <w:rPr>
                <w:rFonts w:asciiTheme="minorHAnsi" w:hAnsiTheme="minorHAnsi" w:cs="Arial"/>
                <w:bCs/>
                <w:sz w:val="20"/>
                <w:szCs w:val="16"/>
              </w:rPr>
              <w:t>150</w:t>
            </w:r>
          </w:p>
        </w:tc>
        <w:tc>
          <w:tcPr>
            <w:tcW w:w="520" w:type="pct"/>
            <w:noWrap/>
            <w:hideMark/>
          </w:tcPr>
          <w:p w:rsidR="00C1165D" w:rsidRPr="00203AC8" w:rsidRDefault="00C1165D" w:rsidP="009A56FD">
            <w:pPr>
              <w:jc w:val="center"/>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rPr>
                <w:rFonts w:asciiTheme="minorHAnsi" w:hAnsiTheme="minorHAnsi" w:cs="Arial"/>
                <w:bCs/>
                <w:sz w:val="20"/>
                <w:szCs w:val="16"/>
              </w:rPr>
            </w:pPr>
            <w:r w:rsidRPr="00203AC8">
              <w:rPr>
                <w:rFonts w:asciiTheme="minorHAnsi" w:hAnsiTheme="minorHAnsi" w:cs="Arial"/>
                <w:bCs/>
                <w:sz w:val="20"/>
                <w:szCs w:val="16"/>
              </w:rPr>
              <w:t>Least Restrictive Environment Code.  Corresponds to the code of type LRE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67" w:author="Author">
              <w:r w:rsidRPr="00203AC8" w:rsidDel="000F032D">
                <w:rPr>
                  <w:rFonts w:asciiTheme="minorHAnsi" w:hAnsiTheme="minorHAnsi" w:cs="Arial"/>
                  <w:bCs/>
                  <w:sz w:val="20"/>
                  <w:szCs w:val="16"/>
                </w:rPr>
                <w:delText xml:space="preserve"> tab</w:delText>
              </w:r>
            </w:del>
            <w:ins w:id="168"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xml:space="preserve">. </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MinutesPerWeek</w:t>
            </w:r>
            <w:proofErr w:type="spellEnd"/>
          </w:p>
        </w:tc>
        <w:tc>
          <w:tcPr>
            <w:tcW w:w="452" w:type="pct"/>
            <w:noWrap/>
            <w:hideMark/>
          </w:tcPr>
          <w:p w:rsidR="00C1165D" w:rsidRPr="00203AC8" w:rsidRDefault="00C1165D"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4</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Total minutes of instruction provided per week to this student on this IEP.</w:t>
            </w:r>
          </w:p>
        </w:tc>
      </w:tr>
      <w:tr w:rsidR="008849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tcPr>
          <w:p w:rsidR="0088495D" w:rsidRPr="00203AC8" w:rsidRDefault="0088495D" w:rsidP="009A58FE">
            <w:pPr>
              <w:rPr>
                <w:rFonts w:asciiTheme="minorHAnsi" w:hAnsiTheme="minorHAnsi" w:cs="Arial"/>
                <w:b w:val="0"/>
                <w:bCs w:val="0"/>
                <w:sz w:val="20"/>
                <w:szCs w:val="16"/>
              </w:rPr>
            </w:pPr>
            <w:commentRangeStart w:id="169"/>
            <w:proofErr w:type="spellStart"/>
            <w:r w:rsidRPr="00203AC8">
              <w:rPr>
                <w:rFonts w:asciiTheme="minorHAnsi" w:hAnsiTheme="minorHAnsi" w:cs="Arial"/>
                <w:b w:val="0"/>
                <w:bCs w:val="0"/>
                <w:sz w:val="20"/>
                <w:szCs w:val="16"/>
              </w:rPr>
              <w:t>ServiceDeliveryStatement</w:t>
            </w:r>
            <w:proofErr w:type="spellEnd"/>
          </w:p>
        </w:tc>
        <w:tc>
          <w:tcPr>
            <w:tcW w:w="452" w:type="pct"/>
            <w:noWrap/>
          </w:tcPr>
          <w:p w:rsidR="0088495D" w:rsidRPr="00203AC8" w:rsidRDefault="0088495D"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3" w:type="pct"/>
            <w:noWrap/>
          </w:tcPr>
          <w:p w:rsidR="0088495D" w:rsidRPr="00203AC8" w:rsidRDefault="008849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8000</w:t>
            </w:r>
          </w:p>
        </w:tc>
        <w:tc>
          <w:tcPr>
            <w:tcW w:w="520" w:type="pct"/>
            <w:noWrap/>
          </w:tcPr>
          <w:p w:rsidR="0088495D" w:rsidRPr="00203AC8" w:rsidRDefault="008849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51" w:type="pct"/>
            <w:noWrap/>
            <w:vAlign w:val="bottom"/>
          </w:tcPr>
          <w:p w:rsidR="0088495D" w:rsidRPr="00203AC8" w:rsidRDefault="00D4086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Service Delivery statement for this IEP.  If providing services data, include the IEP Service Delivery Statement.</w:t>
            </w:r>
            <w:commentRangeEnd w:id="169"/>
            <w:r w:rsidR="007E2C11">
              <w:rPr>
                <w:rStyle w:val="CommentReference"/>
              </w:rPr>
              <w:commentReference w:id="169"/>
            </w:r>
          </w:p>
        </w:tc>
      </w:tr>
    </w:tbl>
    <w:p w:rsidR="00723866" w:rsidRPr="003A3F3B" w:rsidRDefault="00723866" w:rsidP="00C4615B">
      <w:pPr>
        <w:rPr>
          <w:rFonts w:ascii="Myriad Pro" w:hAnsi="Myriad Pro"/>
        </w:rPr>
      </w:pPr>
    </w:p>
    <w:p w:rsidR="00723866" w:rsidRPr="00E64C1B" w:rsidRDefault="0088495D" w:rsidP="00E64C1B">
      <w:pPr>
        <w:pStyle w:val="Heading2"/>
        <w:numPr>
          <w:ilvl w:val="0"/>
          <w:numId w:val="5"/>
        </w:numPr>
        <w:rPr>
          <w:rFonts w:ascii="Myriad Pro" w:hAnsi="Myriad Pro"/>
          <w:sz w:val="30"/>
        </w:rPr>
      </w:pPr>
      <w:r w:rsidRPr="00E64C1B">
        <w:rPr>
          <w:rFonts w:ascii="Myriad Pro" w:hAnsi="Myriad Pro"/>
          <w:sz w:val="30"/>
        </w:rPr>
        <w:t>Service</w:t>
      </w:r>
      <w:del w:id="170" w:author="Author">
        <w:r w:rsidR="00E64C1B" w:rsidDel="007E2C11">
          <w:rPr>
            <w:rFonts w:ascii="Myriad Pro" w:hAnsi="Myriad Pro"/>
            <w:sz w:val="30"/>
          </w:rPr>
          <w:delText>s</w:delText>
        </w:r>
      </w:del>
    </w:p>
    <w:p w:rsidR="004012FB" w:rsidRDefault="004012FB" w:rsidP="00723866">
      <w:pPr>
        <w:rPr>
          <w:rFonts w:ascii="Myriad Pro" w:hAnsi="Myriad Pro"/>
          <w:b/>
        </w:rPr>
      </w:pPr>
    </w:p>
    <w:p w:rsidR="00723866" w:rsidRPr="003A3F3B" w:rsidRDefault="00723866" w:rsidP="00723866">
      <w:pPr>
        <w:rPr>
          <w:rFonts w:ascii="Myriad Pro" w:hAnsi="Myriad Pro"/>
        </w:rPr>
      </w:pPr>
      <w:r w:rsidRPr="003A3F3B">
        <w:rPr>
          <w:rFonts w:ascii="Myriad Pro" w:hAnsi="Myriad Pro"/>
          <w:b/>
        </w:rPr>
        <w:t>File:</w:t>
      </w:r>
      <w:r w:rsidR="0088495D">
        <w:rPr>
          <w:rFonts w:ascii="Myriad Pro" w:hAnsi="Myriad Pro"/>
        </w:rPr>
        <w:t xml:space="preserve"> Service</w:t>
      </w:r>
      <w:r w:rsidRPr="003A3F3B">
        <w:rPr>
          <w:rFonts w:ascii="Myriad Pro" w:hAnsi="Myriad Pro"/>
        </w:rPr>
        <w:t>.csv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723866" w:rsidRDefault="00723866" w:rsidP="00723866">
      <w:pPr>
        <w:rPr>
          <w:rFonts w:ascii="Myriad Pro" w:hAnsi="Myriad Pro"/>
        </w:rPr>
      </w:pPr>
      <w:r w:rsidRPr="003A3F3B">
        <w:rPr>
          <w:rFonts w:ascii="Myriad Pro" w:hAnsi="Myriad Pro"/>
          <w:b/>
        </w:rPr>
        <w:t>Description:</w:t>
      </w:r>
      <w:r w:rsidRPr="003A3F3B">
        <w:rPr>
          <w:rFonts w:ascii="Myriad Pro" w:hAnsi="Myriad Pro"/>
        </w:rPr>
        <w:t xml:space="preserve"> </w:t>
      </w:r>
      <w:del w:id="171" w:author="Author">
        <w:r w:rsidR="007D25BD" w:rsidDel="007E2C11">
          <w:rPr>
            <w:rFonts w:ascii="Myriad Pro" w:hAnsi="Myriad Pro"/>
          </w:rPr>
          <w:delText>Service records are expected to give with referential ids with Goal, IEP, Objective files.</w:delText>
        </w:r>
      </w:del>
      <w:ins w:id="172" w:author="Author">
        <w:r w:rsidR="007E2C11">
          <w:rPr>
            <w:rFonts w:ascii="Myriad Pro" w:hAnsi="Myriad Pro"/>
          </w:rPr>
          <w:t>Service records will relate to IEP records.</w:t>
        </w:r>
      </w:ins>
    </w:p>
    <w:p w:rsidR="007D25BD" w:rsidRDefault="007D25BD" w:rsidP="00723866">
      <w:pPr>
        <w:rPr>
          <w:rFonts w:ascii="Myriad Pro" w:hAnsi="Myriad Pro"/>
        </w:rPr>
      </w:pPr>
    </w:p>
    <w:p w:rsidR="007D25BD" w:rsidRPr="007D25BD" w:rsidRDefault="007D25BD" w:rsidP="00723866">
      <w:pPr>
        <w:rPr>
          <w:rFonts w:ascii="Myriad Pro" w:hAnsi="Myriad Pro"/>
          <w:b/>
        </w:rPr>
      </w:pPr>
      <w:r w:rsidRPr="007D25BD">
        <w:rPr>
          <w:rFonts w:ascii="Myriad Pro" w:hAnsi="Myriad Pro"/>
          <w:b/>
        </w:rPr>
        <w:t>Fields:</w:t>
      </w:r>
    </w:p>
    <w:p w:rsidR="00723866" w:rsidRPr="003A3F3B" w:rsidRDefault="00723866" w:rsidP="00C4615B">
      <w:pPr>
        <w:rPr>
          <w:rFonts w:ascii="Myriad Pro" w:hAnsi="Myriad Pro"/>
        </w:rPr>
      </w:pPr>
    </w:p>
    <w:tbl>
      <w:tblPr>
        <w:tblStyle w:val="LightList-Accent11"/>
        <w:tblW w:w="4948" w:type="pct"/>
        <w:jc w:val="center"/>
        <w:tblLayout w:type="fixed"/>
        <w:tblLook w:val="04A0" w:firstRow="1" w:lastRow="0" w:firstColumn="1" w:lastColumn="0" w:noHBand="0" w:noVBand="1"/>
      </w:tblPr>
      <w:tblGrid>
        <w:gridCol w:w="2282"/>
        <w:gridCol w:w="1241"/>
        <w:gridCol w:w="586"/>
        <w:gridCol w:w="972"/>
        <w:gridCol w:w="4395"/>
      </w:tblGrid>
      <w:tr w:rsidR="00837675" w:rsidRPr="00203AC8" w:rsidTr="00203AC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837675">
            <w:pPr>
              <w:rPr>
                <w:rFonts w:ascii="Myriad Pro" w:eastAsia="Times New Roman" w:hAnsi="Myriad Pro"/>
                <w:sz w:val="20"/>
                <w:szCs w:val="16"/>
              </w:rPr>
            </w:pPr>
            <w:r w:rsidRPr="00203AC8">
              <w:rPr>
                <w:rFonts w:ascii="Myriad Pro" w:eastAsia="Times New Roman" w:hAnsi="Myriad Pro"/>
                <w:sz w:val="20"/>
                <w:szCs w:val="16"/>
              </w:rPr>
              <w:t>Column</w:t>
            </w:r>
          </w:p>
        </w:tc>
        <w:tc>
          <w:tcPr>
            <w:tcW w:w="655" w:type="pct"/>
            <w:noWrap/>
            <w:hideMark/>
          </w:tcPr>
          <w:p w:rsidR="00837675" w:rsidRPr="00203AC8" w:rsidRDefault="00837675" w:rsidP="00837675">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09" w:type="pct"/>
            <w:noWrap/>
            <w:hideMark/>
          </w:tcPr>
          <w:p w:rsidR="00837675" w:rsidRPr="00203AC8" w:rsidRDefault="00837675" w:rsidP="00837675">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13" w:type="pct"/>
            <w:noWrap/>
            <w:hideMark/>
          </w:tcPr>
          <w:p w:rsidR="00837675" w:rsidRPr="00203AC8" w:rsidRDefault="00837675" w:rsidP="00837675">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19" w:type="pct"/>
            <w:noWrap/>
            <w:hideMark/>
          </w:tcPr>
          <w:p w:rsidR="00837675" w:rsidRPr="00203AC8" w:rsidRDefault="00837675" w:rsidP="00837675">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837675"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ServiceType</w:t>
            </w:r>
            <w:proofErr w:type="spellEnd"/>
          </w:p>
        </w:tc>
        <w:tc>
          <w:tcPr>
            <w:tcW w:w="655"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0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13" w:type="pct"/>
            <w:noWrap/>
            <w:hideMark/>
          </w:tcPr>
          <w:p w:rsidR="00837675" w:rsidRPr="00203AC8" w:rsidRDefault="00837675"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Related, </w:t>
            </w:r>
            <w:proofErr w:type="spellStart"/>
            <w:r w:rsidRPr="00203AC8">
              <w:rPr>
                <w:rFonts w:asciiTheme="minorHAnsi" w:hAnsiTheme="minorHAnsi" w:cs="Arial"/>
                <w:bCs/>
                <w:sz w:val="20"/>
                <w:szCs w:val="16"/>
              </w:rPr>
              <w:t>SpecialEd</w:t>
            </w:r>
            <w:proofErr w:type="spellEnd"/>
            <w:r w:rsidRPr="00203AC8">
              <w:rPr>
                <w:rFonts w:asciiTheme="minorHAnsi" w:hAnsiTheme="minorHAnsi" w:cs="Arial"/>
                <w:bCs/>
                <w:sz w:val="20"/>
                <w:szCs w:val="16"/>
              </w:rPr>
              <w:t xml:space="preserve"> </w:t>
            </w:r>
            <w:proofErr w:type="gramStart"/>
            <w:r w:rsidRPr="00203AC8">
              <w:rPr>
                <w:rFonts w:asciiTheme="minorHAnsi" w:hAnsiTheme="minorHAnsi" w:cs="Arial"/>
                <w:bCs/>
                <w:sz w:val="20"/>
                <w:szCs w:val="16"/>
              </w:rPr>
              <w:t>or ....</w:t>
            </w:r>
            <w:proofErr w:type="gramEnd"/>
          </w:p>
        </w:tc>
      </w:tr>
      <w:tr w:rsidR="00837675"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lastRenderedPageBreak/>
              <w:t>ServiceRefID</w:t>
            </w:r>
            <w:proofErr w:type="spellEnd"/>
          </w:p>
        </w:tc>
        <w:tc>
          <w:tcPr>
            <w:tcW w:w="655"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0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837675" w:rsidRPr="00203AC8" w:rsidRDefault="00837675"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Uniquely identifies the Service record.  If this does not exist invent one, but it must be consistent on subsequent imports.</w:t>
            </w:r>
          </w:p>
        </w:tc>
      </w:tr>
      <w:tr w:rsidR="00837675"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commentRangeStart w:id="173"/>
            <w:commentRangeStart w:id="174"/>
            <w:proofErr w:type="spellStart"/>
            <w:r w:rsidRPr="00203AC8">
              <w:rPr>
                <w:rFonts w:asciiTheme="minorHAnsi" w:hAnsiTheme="minorHAnsi" w:cs="Arial"/>
                <w:b w:val="0"/>
                <w:bCs w:val="0"/>
                <w:sz w:val="20"/>
                <w:szCs w:val="16"/>
              </w:rPr>
              <w:t>IEPRefID</w:t>
            </w:r>
            <w:commentRangeEnd w:id="173"/>
            <w:proofErr w:type="spellEnd"/>
            <w:r w:rsidR="00754691">
              <w:rPr>
                <w:rStyle w:val="CommentReference"/>
                <w:b w:val="0"/>
                <w:bCs w:val="0"/>
              </w:rPr>
              <w:commentReference w:id="173"/>
            </w:r>
            <w:commentRangeEnd w:id="174"/>
            <w:r w:rsidR="007E2C11">
              <w:rPr>
                <w:rStyle w:val="CommentReference"/>
                <w:b w:val="0"/>
                <w:bCs w:val="0"/>
              </w:rPr>
              <w:commentReference w:id="174"/>
            </w:r>
          </w:p>
        </w:tc>
        <w:tc>
          <w:tcPr>
            <w:tcW w:w="655"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ID </w:t>
            </w:r>
          </w:p>
        </w:tc>
        <w:tc>
          <w:tcPr>
            <w:tcW w:w="30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837675" w:rsidRPr="00203AC8" w:rsidRDefault="00837675"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Uniquely identifies the IEP that the Service belongs to.  Corresponds to the </w:t>
            </w:r>
            <w:proofErr w:type="spellStart"/>
            <w:r w:rsidRPr="00203AC8">
              <w:rPr>
                <w:rFonts w:asciiTheme="minorHAnsi" w:hAnsiTheme="minorHAnsi" w:cs="Arial"/>
                <w:bCs/>
                <w:sz w:val="20"/>
                <w:szCs w:val="16"/>
              </w:rPr>
              <w:t>IEPRefID</w:t>
            </w:r>
            <w:proofErr w:type="spellEnd"/>
            <w:r w:rsidRPr="00203AC8">
              <w:rPr>
                <w:rFonts w:asciiTheme="minorHAnsi" w:hAnsiTheme="minorHAnsi" w:cs="Arial"/>
                <w:bCs/>
                <w:sz w:val="20"/>
                <w:szCs w:val="16"/>
              </w:rPr>
              <w:t xml:space="preserve"> of the [IEP]</w:t>
            </w:r>
            <w:del w:id="175" w:author="Author">
              <w:r w:rsidRPr="00203AC8" w:rsidDel="000F032D">
                <w:rPr>
                  <w:rFonts w:asciiTheme="minorHAnsi" w:hAnsiTheme="minorHAnsi" w:cs="Arial"/>
                  <w:bCs/>
                  <w:sz w:val="20"/>
                  <w:szCs w:val="16"/>
                </w:rPr>
                <w:delText xml:space="preserve"> tab</w:delText>
              </w:r>
            </w:del>
            <w:ins w:id="176"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837675"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ServiceDefinitionCode</w:t>
            </w:r>
            <w:proofErr w:type="spellEnd"/>
          </w:p>
        </w:tc>
        <w:tc>
          <w:tcPr>
            <w:tcW w:w="655"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837675" w:rsidRPr="00203AC8" w:rsidRDefault="00837675"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1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Identifies what service is being provided to the student.  Corresponds to the code of type Service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77" w:author="Author">
              <w:r w:rsidRPr="00203AC8" w:rsidDel="000F032D">
                <w:rPr>
                  <w:rFonts w:asciiTheme="minorHAnsi" w:hAnsiTheme="minorHAnsi" w:cs="Arial"/>
                  <w:bCs/>
                  <w:sz w:val="20"/>
                  <w:szCs w:val="16"/>
                </w:rPr>
                <w:delText xml:space="preserve"> tab</w:delText>
              </w:r>
            </w:del>
            <w:ins w:id="178"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xml:space="preserve">.  If there is no </w:t>
            </w:r>
            <w:proofErr w:type="spellStart"/>
            <w:r w:rsidRPr="00203AC8">
              <w:rPr>
                <w:rFonts w:asciiTheme="minorHAnsi" w:hAnsiTheme="minorHAnsi" w:cs="Arial"/>
                <w:bCs/>
                <w:sz w:val="20"/>
                <w:szCs w:val="16"/>
              </w:rPr>
              <w:t>ServiceDefinitionCode</w:t>
            </w:r>
            <w:proofErr w:type="spellEnd"/>
            <w:r w:rsidRPr="00203AC8">
              <w:rPr>
                <w:rFonts w:asciiTheme="minorHAnsi" w:hAnsiTheme="minorHAnsi" w:cs="Arial"/>
                <w:bCs/>
                <w:sz w:val="20"/>
                <w:szCs w:val="16"/>
              </w:rPr>
              <w:t xml:space="preserve">, supply the </w:t>
            </w:r>
            <w:proofErr w:type="spellStart"/>
            <w:r w:rsidRPr="00203AC8">
              <w:rPr>
                <w:rFonts w:asciiTheme="minorHAnsi" w:hAnsiTheme="minorHAnsi" w:cs="Arial"/>
                <w:bCs/>
                <w:sz w:val="20"/>
                <w:szCs w:val="16"/>
              </w:rPr>
              <w:t>ServiceAreaText</w:t>
            </w:r>
            <w:proofErr w:type="spellEnd"/>
            <w:r w:rsidRPr="00203AC8">
              <w:rPr>
                <w:rFonts w:asciiTheme="minorHAnsi" w:hAnsiTheme="minorHAnsi" w:cs="Arial"/>
                <w:bCs/>
                <w:sz w:val="20"/>
                <w:szCs w:val="16"/>
              </w:rPr>
              <w:t xml:space="preserve"> in the last column.</w:t>
            </w:r>
          </w:p>
        </w:tc>
      </w:tr>
      <w:tr w:rsidR="00837675"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BeginDate</w:t>
            </w:r>
            <w:proofErr w:type="spellEnd"/>
          </w:p>
        </w:tc>
        <w:tc>
          <w:tcPr>
            <w:tcW w:w="655"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0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13" w:type="pct"/>
            <w:noWrap/>
            <w:hideMark/>
          </w:tcPr>
          <w:p w:rsidR="00837675" w:rsidRPr="00203AC8" w:rsidRDefault="00837675"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Service Begin Date.  Required for all but Transition services.</w:t>
            </w:r>
          </w:p>
        </w:tc>
      </w:tr>
      <w:tr w:rsidR="00837675"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EndDate</w:t>
            </w:r>
            <w:proofErr w:type="spellEnd"/>
          </w:p>
        </w:tc>
        <w:tc>
          <w:tcPr>
            <w:tcW w:w="655"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0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13" w:type="pct"/>
            <w:noWrap/>
            <w:hideMark/>
          </w:tcPr>
          <w:p w:rsidR="00837675" w:rsidRPr="00203AC8" w:rsidRDefault="00837675"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1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Service End Date.  If unavailable, provide the IEP End Date in its place.</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IsRelated</w:t>
            </w:r>
            <w:proofErr w:type="spellEnd"/>
          </w:p>
        </w:tc>
        <w:tc>
          <w:tcPr>
            <w:tcW w:w="655"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13" w:type="pct"/>
            <w:noWrap/>
            <w:hideMark/>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Identifies a service as Related as opposed to Special Education Service.</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IsDirect</w:t>
            </w:r>
            <w:proofErr w:type="spellEnd"/>
          </w:p>
        </w:tc>
        <w:tc>
          <w:tcPr>
            <w:tcW w:w="655"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13" w:type="pct"/>
            <w:noWrap/>
            <w:hideMark/>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Identifies a service as provided directly to a student.</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ExcludesFromGenEd</w:t>
            </w:r>
            <w:proofErr w:type="spellEnd"/>
          </w:p>
        </w:tc>
        <w:tc>
          <w:tcPr>
            <w:tcW w:w="655"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13" w:type="pct"/>
            <w:noWrap/>
            <w:hideMark/>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Identifies a service that is provided outside of a general education setting.</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ServiceLocationCode</w:t>
            </w:r>
            <w:proofErr w:type="spellEnd"/>
          </w:p>
        </w:tc>
        <w:tc>
          <w:tcPr>
            <w:tcW w:w="655"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Location in which the service is provided.  Corresponds to the code of type </w:t>
            </w:r>
            <w:proofErr w:type="spellStart"/>
            <w:r w:rsidRPr="00203AC8">
              <w:rPr>
                <w:rFonts w:asciiTheme="minorHAnsi" w:hAnsiTheme="minorHAnsi" w:cs="Arial"/>
                <w:bCs/>
                <w:sz w:val="20"/>
                <w:szCs w:val="16"/>
              </w:rPr>
              <w:t>ServLoc</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79" w:author="Author">
              <w:r w:rsidRPr="00203AC8" w:rsidDel="000F032D">
                <w:rPr>
                  <w:rFonts w:asciiTheme="minorHAnsi" w:hAnsiTheme="minorHAnsi" w:cs="Arial"/>
                  <w:bCs/>
                  <w:sz w:val="20"/>
                  <w:szCs w:val="16"/>
                </w:rPr>
                <w:delText xml:space="preserve"> tab</w:delText>
              </w:r>
            </w:del>
            <w:ins w:id="180"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ServiceProviderTitleCode</w:t>
            </w:r>
            <w:proofErr w:type="spellEnd"/>
          </w:p>
        </w:tc>
        <w:tc>
          <w:tcPr>
            <w:tcW w:w="655"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for Title of the Service Provider.  Corresponds to the code of type </w:t>
            </w:r>
            <w:proofErr w:type="spellStart"/>
            <w:r w:rsidRPr="00203AC8">
              <w:rPr>
                <w:rFonts w:asciiTheme="minorHAnsi" w:hAnsiTheme="minorHAnsi" w:cs="Arial"/>
                <w:bCs/>
                <w:sz w:val="20"/>
                <w:szCs w:val="16"/>
              </w:rPr>
              <w:t>ServProv</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81" w:author="Author">
              <w:r w:rsidRPr="00203AC8" w:rsidDel="000F032D">
                <w:rPr>
                  <w:rFonts w:asciiTheme="minorHAnsi" w:hAnsiTheme="minorHAnsi" w:cs="Arial"/>
                  <w:bCs/>
                  <w:sz w:val="20"/>
                  <w:szCs w:val="16"/>
                </w:rPr>
                <w:delText xml:space="preserve"> tab</w:delText>
              </w:r>
            </w:del>
            <w:ins w:id="182"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r w:rsidRPr="00203AC8">
              <w:rPr>
                <w:rFonts w:asciiTheme="minorHAnsi" w:hAnsiTheme="minorHAnsi" w:cs="Arial"/>
                <w:b w:val="0"/>
                <w:bCs w:val="0"/>
                <w:sz w:val="20"/>
                <w:szCs w:val="16"/>
              </w:rPr>
              <w:t>Sequence</w:t>
            </w:r>
          </w:p>
        </w:tc>
        <w:tc>
          <w:tcPr>
            <w:tcW w:w="655"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w:t>
            </w:r>
          </w:p>
        </w:tc>
        <w:tc>
          <w:tcPr>
            <w:tcW w:w="513" w:type="pct"/>
            <w:noWrap/>
            <w:hideMark/>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If not provided, the sequence of service in the IEP document will be random.</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IsESY</w:t>
            </w:r>
            <w:proofErr w:type="spellEnd"/>
          </w:p>
        </w:tc>
        <w:tc>
          <w:tcPr>
            <w:tcW w:w="655"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13" w:type="pct"/>
            <w:noWrap/>
            <w:hideMark/>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Indicates whether or not the service is for Extended School Year.   Assumed No if not provided.</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ServiceTime</w:t>
            </w:r>
            <w:proofErr w:type="spellEnd"/>
          </w:p>
        </w:tc>
        <w:tc>
          <w:tcPr>
            <w:tcW w:w="655"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4</w:t>
            </w:r>
          </w:p>
        </w:tc>
        <w:tc>
          <w:tcPr>
            <w:tcW w:w="513" w:type="pct"/>
            <w:noWrap/>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Amount of time service is to be provided (in minutes).</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ServiceFrequencyCode</w:t>
            </w:r>
            <w:proofErr w:type="spellEnd"/>
          </w:p>
        </w:tc>
        <w:tc>
          <w:tcPr>
            <w:tcW w:w="655" w:type="pct"/>
            <w:noWrap/>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Daily, Weekly, Bi-Weekly and Monthly.  Corresponds to the code of type </w:t>
            </w:r>
            <w:proofErr w:type="spellStart"/>
            <w:r w:rsidRPr="00203AC8">
              <w:rPr>
                <w:rFonts w:asciiTheme="minorHAnsi" w:hAnsiTheme="minorHAnsi" w:cs="Arial"/>
                <w:bCs/>
                <w:sz w:val="20"/>
                <w:szCs w:val="16"/>
              </w:rPr>
              <w:t>ServFreq</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183" w:author="Author">
              <w:r w:rsidRPr="00203AC8" w:rsidDel="000F032D">
                <w:rPr>
                  <w:rFonts w:asciiTheme="minorHAnsi" w:hAnsiTheme="minorHAnsi" w:cs="Arial"/>
                  <w:bCs/>
                  <w:sz w:val="20"/>
                  <w:szCs w:val="16"/>
                </w:rPr>
                <w:delText xml:space="preserve"> tab</w:delText>
              </w:r>
            </w:del>
            <w:ins w:id="184"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ServiceProviderSSN</w:t>
            </w:r>
            <w:proofErr w:type="spellEnd"/>
          </w:p>
        </w:tc>
        <w:tc>
          <w:tcPr>
            <w:tcW w:w="655"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11</w:t>
            </w:r>
          </w:p>
        </w:tc>
        <w:tc>
          <w:tcPr>
            <w:tcW w:w="513" w:type="pct"/>
            <w:noWrap/>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Required if the state requires this for State Reporting and if the District will be using Enrich to produce the state reports (either the Active Student or Inactive Student Child Count report).</w:t>
            </w:r>
          </w:p>
        </w:tc>
      </w:tr>
      <w:tr w:rsidR="00837675"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StaffEmail</w:t>
            </w:r>
            <w:proofErr w:type="spellEnd"/>
          </w:p>
        </w:tc>
        <w:tc>
          <w:tcPr>
            <w:tcW w:w="655" w:type="pct"/>
            <w:noWrap/>
          </w:tcPr>
          <w:p w:rsidR="00837675" w:rsidRPr="00203AC8" w:rsidRDefault="00081639" w:rsidP="002872E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09" w:type="pct"/>
            <w:noWrap/>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tcPr>
          <w:p w:rsidR="00837675" w:rsidRPr="00203AC8" w:rsidRDefault="00837675" w:rsidP="007172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Uniquely identifies the service provider.  Corresponds to the </w:t>
            </w:r>
            <w:proofErr w:type="spellStart"/>
            <w:r w:rsidRPr="00203AC8">
              <w:rPr>
                <w:rFonts w:asciiTheme="minorHAnsi" w:hAnsiTheme="minorHAnsi" w:cs="Arial"/>
                <w:bCs/>
                <w:sz w:val="20"/>
                <w:szCs w:val="16"/>
              </w:rPr>
              <w:t>StaffEmail</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SpedStaffMember</w:t>
            </w:r>
            <w:proofErr w:type="spellEnd"/>
            <w:r w:rsidRPr="00203AC8">
              <w:rPr>
                <w:rFonts w:asciiTheme="minorHAnsi" w:hAnsiTheme="minorHAnsi" w:cs="Arial"/>
                <w:bCs/>
                <w:sz w:val="20"/>
                <w:szCs w:val="16"/>
              </w:rPr>
              <w:t>]</w:t>
            </w:r>
            <w:del w:id="185" w:author="Author">
              <w:r w:rsidRPr="00203AC8" w:rsidDel="000F032D">
                <w:rPr>
                  <w:rFonts w:asciiTheme="minorHAnsi" w:hAnsiTheme="minorHAnsi" w:cs="Arial"/>
                  <w:bCs/>
                  <w:sz w:val="20"/>
                  <w:szCs w:val="16"/>
                </w:rPr>
                <w:delText xml:space="preserve"> tab</w:delText>
              </w:r>
            </w:del>
            <w:ins w:id="186"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837675"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ServiceAreaText</w:t>
            </w:r>
            <w:proofErr w:type="spellEnd"/>
          </w:p>
        </w:tc>
        <w:tc>
          <w:tcPr>
            <w:tcW w:w="655" w:type="pct"/>
            <w:noWrap/>
          </w:tcPr>
          <w:p w:rsidR="00837675" w:rsidRPr="00203AC8" w:rsidRDefault="00081639" w:rsidP="002872E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09" w:type="pct"/>
            <w:noWrap/>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254</w:t>
            </w:r>
          </w:p>
        </w:tc>
        <w:tc>
          <w:tcPr>
            <w:tcW w:w="513" w:type="pct"/>
            <w:noWrap/>
          </w:tcPr>
          <w:p w:rsidR="00837675" w:rsidRPr="00203AC8" w:rsidRDefault="00837675" w:rsidP="007172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Use this field if there is no code for the Service Definition.</w:t>
            </w:r>
          </w:p>
        </w:tc>
      </w:tr>
    </w:tbl>
    <w:p w:rsidR="0051215B" w:rsidRDefault="0051215B" w:rsidP="00C4615B">
      <w:pPr>
        <w:rPr>
          <w:rFonts w:ascii="Myriad Pro" w:hAnsi="Myriad Pro"/>
        </w:rPr>
      </w:pPr>
    </w:p>
    <w:p w:rsidR="00092919" w:rsidRPr="00092919" w:rsidRDefault="00092919" w:rsidP="00092919">
      <w:pPr>
        <w:rPr>
          <w:rFonts w:ascii="Myriad Pro" w:hAnsi="Myriad Pro"/>
        </w:rPr>
      </w:pPr>
    </w:p>
    <w:p w:rsidR="00092919" w:rsidRDefault="00092919" w:rsidP="00092919">
      <w:pPr>
        <w:rPr>
          <w:rFonts w:ascii="Myriad Pro" w:hAnsi="Myriad Pro"/>
        </w:rPr>
      </w:pPr>
      <w:r w:rsidRPr="00092919">
        <w:rPr>
          <w:rFonts w:ascii="Myriad Pro" w:hAnsi="Myriad Pro"/>
        </w:rPr>
        <w:t xml:space="preserve">Data on this </w:t>
      </w:r>
      <w:r w:rsidR="001621E8">
        <w:rPr>
          <w:rFonts w:ascii="Myriad Pro" w:hAnsi="Myriad Pro"/>
        </w:rPr>
        <w:t>file</w:t>
      </w:r>
      <w:r w:rsidRPr="00092919">
        <w:rPr>
          <w:rFonts w:ascii="Myriad Pro" w:hAnsi="Myriad Pro"/>
        </w:rPr>
        <w:t xml:space="preserve"> is not required if not converting services, in which case provide the file with only a header row.</w:t>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p>
    <w:p w:rsidR="00C03EC1" w:rsidRPr="003A3F3B" w:rsidRDefault="00C03EC1" w:rsidP="00C03EC1">
      <w:pPr>
        <w:rPr>
          <w:rFonts w:ascii="Myriad Pro" w:hAnsi="Myriad Pro"/>
        </w:rPr>
      </w:pPr>
    </w:p>
    <w:p w:rsidR="00C03EC1" w:rsidRPr="00E64C1B" w:rsidRDefault="00C03EC1" w:rsidP="00E64C1B">
      <w:pPr>
        <w:pStyle w:val="Heading2"/>
        <w:numPr>
          <w:ilvl w:val="0"/>
          <w:numId w:val="5"/>
        </w:numPr>
        <w:rPr>
          <w:rFonts w:ascii="Myriad Pro" w:hAnsi="Myriad Pro"/>
          <w:sz w:val="30"/>
        </w:rPr>
      </w:pPr>
      <w:commentRangeStart w:id="187"/>
      <w:commentRangeStart w:id="188"/>
      <w:r w:rsidRPr="00E64C1B">
        <w:rPr>
          <w:rFonts w:ascii="Myriad Pro" w:hAnsi="Myriad Pro"/>
          <w:sz w:val="30"/>
        </w:rPr>
        <w:lastRenderedPageBreak/>
        <w:t>District</w:t>
      </w:r>
      <w:del w:id="189" w:author="Author">
        <w:r w:rsidR="00E64C1B" w:rsidDel="007E2C11">
          <w:rPr>
            <w:rFonts w:ascii="Myriad Pro" w:hAnsi="Myriad Pro"/>
            <w:sz w:val="30"/>
          </w:rPr>
          <w:delText>s</w:delText>
        </w:r>
      </w:del>
      <w:commentRangeEnd w:id="187"/>
      <w:r w:rsidR="00754691">
        <w:rPr>
          <w:rStyle w:val="CommentReference"/>
          <w:rFonts w:ascii="Calibri" w:eastAsiaTheme="minorHAnsi" w:hAnsi="Calibri" w:cs="Calibri"/>
          <w:b w:val="0"/>
          <w:bCs w:val="0"/>
          <w:color w:val="auto"/>
        </w:rPr>
        <w:commentReference w:id="187"/>
      </w:r>
      <w:commentRangeEnd w:id="188"/>
      <w:r w:rsidR="007E2C11">
        <w:rPr>
          <w:rStyle w:val="CommentReference"/>
          <w:rFonts w:ascii="Calibri" w:eastAsiaTheme="minorHAnsi" w:hAnsi="Calibri" w:cs="Calibri"/>
          <w:b w:val="0"/>
          <w:bCs w:val="0"/>
          <w:color w:val="auto"/>
        </w:rPr>
        <w:commentReference w:id="188"/>
      </w:r>
    </w:p>
    <w:p w:rsidR="00E5303C" w:rsidRDefault="00E5303C" w:rsidP="00C03EC1">
      <w:pPr>
        <w:rPr>
          <w:rFonts w:ascii="Myriad Pro" w:hAnsi="Myriad Pro"/>
          <w:b/>
        </w:rPr>
      </w:pPr>
    </w:p>
    <w:p w:rsidR="00C03EC1" w:rsidRPr="003A3F3B" w:rsidRDefault="00C03EC1" w:rsidP="00C03EC1">
      <w:pPr>
        <w:rPr>
          <w:rFonts w:ascii="Myriad Pro" w:hAnsi="Myriad Pro"/>
        </w:rPr>
      </w:pPr>
      <w:r w:rsidRPr="003A3F3B">
        <w:rPr>
          <w:rFonts w:ascii="Myriad Pro" w:hAnsi="Myriad Pro"/>
          <w:b/>
        </w:rPr>
        <w:t>File:</w:t>
      </w:r>
      <w:r>
        <w:rPr>
          <w:rFonts w:ascii="Myriad Pro" w:hAnsi="Myriad Pro"/>
        </w:rPr>
        <w:t xml:space="preserve"> District</w:t>
      </w:r>
      <w:r w:rsidRPr="003A3F3B">
        <w:rPr>
          <w:rFonts w:ascii="Myriad Pro" w:hAnsi="Myriad Pro"/>
        </w:rPr>
        <w:t>.csv</w:t>
      </w:r>
    </w:p>
    <w:p w:rsidR="00C03EC1" w:rsidRPr="003A3F3B" w:rsidRDefault="00C03EC1" w:rsidP="00C03EC1">
      <w:pPr>
        <w:rPr>
          <w:rFonts w:ascii="Myriad Pro" w:hAnsi="Myriad Pro"/>
        </w:rPr>
      </w:pPr>
      <w:r w:rsidRPr="003A3F3B">
        <w:rPr>
          <w:rFonts w:ascii="Myriad Pro" w:hAnsi="Myriad Pro"/>
          <w:b/>
        </w:rPr>
        <w:t xml:space="preserve">Required: </w:t>
      </w:r>
      <w:r w:rsidRPr="003A3F3B">
        <w:rPr>
          <w:rFonts w:ascii="Myriad Pro" w:hAnsi="Myriad Pro"/>
        </w:rPr>
        <w:t>Yes</w:t>
      </w:r>
    </w:p>
    <w:p w:rsidR="007D25BD" w:rsidRDefault="00C03EC1" w:rsidP="007D25BD">
      <w:pPr>
        <w:rPr>
          <w:rFonts w:ascii="Myriad Pro" w:hAnsi="Myriad Pro"/>
        </w:rPr>
      </w:pPr>
      <w:r w:rsidRPr="003A3F3B">
        <w:rPr>
          <w:rFonts w:ascii="Myriad Pro" w:hAnsi="Myriad Pro"/>
          <w:b/>
        </w:rPr>
        <w:t>Description:</w:t>
      </w:r>
      <w:r w:rsidRPr="003A3F3B">
        <w:rPr>
          <w:rFonts w:ascii="Myriad Pro" w:hAnsi="Myriad Pro"/>
        </w:rPr>
        <w:t xml:space="preserve"> </w:t>
      </w:r>
      <w:r w:rsidR="007D25BD">
        <w:rPr>
          <w:rFonts w:ascii="Myriad Pro" w:hAnsi="Myriad Pro"/>
        </w:rPr>
        <w:t xml:space="preserve">Data </w:t>
      </w:r>
      <w:del w:id="190" w:author="Author">
        <w:r w:rsidR="007D25BD" w:rsidDel="00F323C2">
          <w:rPr>
            <w:rFonts w:ascii="Myriad Pro" w:hAnsi="Myriad Pro"/>
          </w:rPr>
          <w:delText xml:space="preserve">on </w:delText>
        </w:r>
      </w:del>
      <w:ins w:id="191" w:author="Author">
        <w:r w:rsidR="00F323C2">
          <w:rPr>
            <w:rFonts w:ascii="Myriad Pro" w:hAnsi="Myriad Pro"/>
          </w:rPr>
          <w:t xml:space="preserve">in </w:t>
        </w:r>
      </w:ins>
      <w:r w:rsidR="007D25BD">
        <w:rPr>
          <w:rFonts w:ascii="Myriad Pro" w:hAnsi="Myriad Pro"/>
        </w:rPr>
        <w:t>this file</w:t>
      </w:r>
      <w:r w:rsidR="007D25BD" w:rsidRPr="00571CD2">
        <w:rPr>
          <w:rFonts w:ascii="Myriad Pro" w:hAnsi="Myriad Pro"/>
        </w:rPr>
        <w:t xml:space="preserve"> is only required if </w:t>
      </w:r>
      <w:del w:id="192" w:author="Author">
        <w:r w:rsidR="007D25BD" w:rsidRPr="00571CD2" w:rsidDel="00F323C2">
          <w:rPr>
            <w:rFonts w:ascii="Myriad Pro" w:hAnsi="Myriad Pro"/>
          </w:rPr>
          <w:delText xml:space="preserve">data includes </w:delText>
        </w:r>
      </w:del>
      <w:ins w:id="193" w:author="Author">
        <w:r w:rsidR="00F323C2">
          <w:rPr>
            <w:rFonts w:ascii="Myriad Pro" w:hAnsi="Myriad Pro"/>
          </w:rPr>
          <w:t xml:space="preserve">submitting </w:t>
        </w:r>
      </w:ins>
      <w:r w:rsidR="007D25BD" w:rsidRPr="00571CD2">
        <w:rPr>
          <w:rFonts w:ascii="Myriad Pro" w:hAnsi="Myriad Pro"/>
        </w:rPr>
        <w:t>students served from out of district and those students are not imported through the SIS import, in which case provide the file with only a header row.</w:t>
      </w:r>
    </w:p>
    <w:p w:rsidR="007D25BD" w:rsidRDefault="007D25BD" w:rsidP="00C03EC1">
      <w:pPr>
        <w:rPr>
          <w:rFonts w:ascii="Myriad Pro" w:hAnsi="Myriad Pro"/>
          <w:b/>
        </w:rPr>
      </w:pPr>
    </w:p>
    <w:p w:rsidR="00514E0C" w:rsidRPr="00514E0C" w:rsidRDefault="00514E0C" w:rsidP="00C03EC1">
      <w:pPr>
        <w:rPr>
          <w:rFonts w:ascii="Myriad Pro" w:hAnsi="Myriad Pro"/>
          <w:b/>
        </w:rPr>
      </w:pPr>
      <w:r w:rsidRPr="00514E0C">
        <w:rPr>
          <w:rFonts w:ascii="Myriad Pro" w:hAnsi="Myriad Pro"/>
          <w:b/>
        </w:rPr>
        <w:t>Field</w:t>
      </w:r>
      <w:r>
        <w:rPr>
          <w:rFonts w:ascii="Myriad Pro" w:hAnsi="Myriad Pro"/>
          <w:b/>
        </w:rPr>
        <w:t>s</w:t>
      </w:r>
      <w:r w:rsidRPr="00514E0C">
        <w:rPr>
          <w:rFonts w:ascii="Myriad Pro" w:hAnsi="Myriad Pro"/>
          <w:b/>
        </w:rPr>
        <w:t>:</w:t>
      </w:r>
    </w:p>
    <w:p w:rsidR="00514E0C" w:rsidRPr="003A3F3B" w:rsidRDefault="00514E0C" w:rsidP="00C03EC1">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C03EC1"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C03EC1" w:rsidRPr="00203AC8" w:rsidRDefault="00C03EC1"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C03EC1" w:rsidRPr="00203AC8" w:rsidRDefault="00C03EC1"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C03EC1" w:rsidRPr="00203AC8" w:rsidRDefault="00C03EC1"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C03EC1" w:rsidRPr="00203AC8" w:rsidRDefault="00C03EC1"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C03EC1" w:rsidRPr="00203AC8" w:rsidRDefault="00C03EC1"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67712F" w:rsidRPr="00203AC8" w:rsidTr="0067712F">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67712F" w:rsidRPr="00203AC8" w:rsidRDefault="0067712F" w:rsidP="0067712F">
            <w:pPr>
              <w:rPr>
                <w:rFonts w:asciiTheme="minorHAnsi" w:hAnsiTheme="minorHAnsi" w:cs="Arial"/>
                <w:b w:val="0"/>
                <w:sz w:val="20"/>
                <w:szCs w:val="16"/>
              </w:rPr>
            </w:pPr>
            <w:proofErr w:type="spellStart"/>
            <w:r w:rsidRPr="00203AC8">
              <w:rPr>
                <w:rFonts w:asciiTheme="minorHAnsi" w:hAnsiTheme="minorHAnsi" w:cs="Arial"/>
                <w:b w:val="0"/>
                <w:bCs w:val="0"/>
                <w:sz w:val="20"/>
                <w:szCs w:val="16"/>
              </w:rPr>
              <w:t>DistrictCode</w:t>
            </w:r>
            <w:proofErr w:type="spellEnd"/>
          </w:p>
        </w:tc>
        <w:tc>
          <w:tcPr>
            <w:tcW w:w="786" w:type="pct"/>
            <w:noWrap/>
            <w:hideMark/>
          </w:tcPr>
          <w:p w:rsidR="0067712F" w:rsidRPr="00203AC8" w:rsidRDefault="0067712F" w:rsidP="0067712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Integer</w:t>
            </w:r>
          </w:p>
        </w:tc>
        <w:tc>
          <w:tcPr>
            <w:tcW w:w="315" w:type="pct"/>
            <w:noWrap/>
            <w:hideMark/>
          </w:tcPr>
          <w:p w:rsidR="0067712F" w:rsidRPr="00203AC8" w:rsidRDefault="0067712F" w:rsidP="0067712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4" w:type="pct"/>
            <w:noWrap/>
            <w:hideMark/>
          </w:tcPr>
          <w:p w:rsidR="0067712F" w:rsidRPr="00203AC8" w:rsidRDefault="0067712F" w:rsidP="0067712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67712F" w:rsidRPr="00203AC8" w:rsidRDefault="0067712F" w:rsidP="0067712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State-provided identifier for the district.  Usually a numeric code.  Must be unique in the file.</w:t>
            </w:r>
          </w:p>
        </w:tc>
      </w:tr>
      <w:tr w:rsidR="0067712F" w:rsidRPr="00203AC8" w:rsidTr="0067712F">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67712F" w:rsidRPr="00203AC8" w:rsidRDefault="0067712F" w:rsidP="0067712F">
            <w:pPr>
              <w:rPr>
                <w:rFonts w:asciiTheme="minorHAnsi" w:hAnsiTheme="minorHAnsi" w:cs="Arial"/>
                <w:b w:val="0"/>
                <w:sz w:val="20"/>
                <w:szCs w:val="16"/>
              </w:rPr>
            </w:pPr>
            <w:proofErr w:type="spellStart"/>
            <w:r w:rsidRPr="00203AC8">
              <w:rPr>
                <w:rFonts w:asciiTheme="minorHAnsi" w:hAnsiTheme="minorHAnsi" w:cs="Arial"/>
                <w:b w:val="0"/>
                <w:bCs w:val="0"/>
                <w:sz w:val="20"/>
                <w:szCs w:val="16"/>
              </w:rPr>
              <w:t>DistrictName</w:t>
            </w:r>
            <w:proofErr w:type="spellEnd"/>
          </w:p>
        </w:tc>
        <w:tc>
          <w:tcPr>
            <w:tcW w:w="786" w:type="pct"/>
            <w:noWrap/>
            <w:hideMark/>
          </w:tcPr>
          <w:p w:rsidR="0067712F" w:rsidRPr="00203AC8" w:rsidRDefault="0067712F" w:rsidP="0067712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5" w:type="pct"/>
            <w:noWrap/>
            <w:hideMark/>
          </w:tcPr>
          <w:p w:rsidR="0067712F" w:rsidRPr="00203AC8" w:rsidRDefault="0067712F" w:rsidP="0067712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254</w:t>
            </w:r>
          </w:p>
        </w:tc>
        <w:tc>
          <w:tcPr>
            <w:tcW w:w="524" w:type="pct"/>
            <w:noWrap/>
            <w:hideMark/>
          </w:tcPr>
          <w:p w:rsidR="0067712F" w:rsidRPr="00203AC8" w:rsidRDefault="0067712F" w:rsidP="0067712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67712F" w:rsidRPr="00203AC8" w:rsidRDefault="0067712F" w:rsidP="0067712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District Name.</w:t>
            </w:r>
          </w:p>
        </w:tc>
      </w:tr>
    </w:tbl>
    <w:p w:rsidR="00803A36" w:rsidRDefault="00803A36" w:rsidP="00092919">
      <w:pPr>
        <w:rPr>
          <w:rFonts w:ascii="Myriad Pro" w:hAnsi="Myriad Pro"/>
        </w:rPr>
      </w:pPr>
    </w:p>
    <w:p w:rsidR="00803A36" w:rsidRPr="00E64C1B" w:rsidRDefault="00B514EA" w:rsidP="00E64C1B">
      <w:pPr>
        <w:pStyle w:val="Heading2"/>
        <w:numPr>
          <w:ilvl w:val="0"/>
          <w:numId w:val="5"/>
        </w:numPr>
        <w:rPr>
          <w:rFonts w:ascii="Myriad Pro" w:hAnsi="Myriad Pro"/>
          <w:sz w:val="30"/>
        </w:rPr>
      </w:pPr>
      <w:commentRangeStart w:id="194"/>
      <w:commentRangeStart w:id="195"/>
      <w:proofErr w:type="spellStart"/>
      <w:r w:rsidRPr="00E64C1B">
        <w:rPr>
          <w:rFonts w:ascii="Myriad Pro" w:hAnsi="Myriad Pro"/>
          <w:sz w:val="30"/>
        </w:rPr>
        <w:t>SPED</w:t>
      </w:r>
      <w:del w:id="196" w:author="Author">
        <w:r w:rsidR="00E64C1B" w:rsidDel="00F323C2">
          <w:rPr>
            <w:rFonts w:ascii="Myriad Pro" w:hAnsi="Myriad Pro"/>
            <w:sz w:val="30"/>
          </w:rPr>
          <w:delText xml:space="preserve"> </w:delText>
        </w:r>
      </w:del>
      <w:r w:rsidRPr="00E64C1B">
        <w:rPr>
          <w:rFonts w:ascii="Myriad Pro" w:hAnsi="Myriad Pro"/>
          <w:sz w:val="30"/>
        </w:rPr>
        <w:t>Staff</w:t>
      </w:r>
      <w:del w:id="197" w:author="Author">
        <w:r w:rsidR="00E64C1B" w:rsidDel="00F323C2">
          <w:rPr>
            <w:rFonts w:ascii="Myriad Pro" w:hAnsi="Myriad Pro"/>
            <w:sz w:val="30"/>
          </w:rPr>
          <w:delText xml:space="preserve"> </w:delText>
        </w:r>
      </w:del>
      <w:r w:rsidRPr="00E64C1B">
        <w:rPr>
          <w:rFonts w:ascii="Myriad Pro" w:hAnsi="Myriad Pro"/>
          <w:sz w:val="30"/>
        </w:rPr>
        <w:t>Member</w:t>
      </w:r>
      <w:proofErr w:type="spellEnd"/>
      <w:del w:id="198" w:author="Author">
        <w:r w:rsidR="00E64C1B" w:rsidDel="00AB161C">
          <w:rPr>
            <w:rFonts w:ascii="Myriad Pro" w:hAnsi="Myriad Pro"/>
            <w:sz w:val="30"/>
          </w:rPr>
          <w:delText>s</w:delText>
        </w:r>
      </w:del>
      <w:commentRangeEnd w:id="194"/>
      <w:r w:rsidR="00754691">
        <w:rPr>
          <w:rStyle w:val="CommentReference"/>
          <w:rFonts w:ascii="Calibri" w:eastAsiaTheme="minorHAnsi" w:hAnsi="Calibri" w:cs="Calibri"/>
          <w:b w:val="0"/>
          <w:bCs w:val="0"/>
          <w:color w:val="auto"/>
        </w:rPr>
        <w:commentReference w:id="194"/>
      </w:r>
      <w:commentRangeEnd w:id="195"/>
      <w:r w:rsidR="00F323C2">
        <w:rPr>
          <w:rStyle w:val="CommentReference"/>
          <w:rFonts w:ascii="Calibri" w:eastAsiaTheme="minorHAnsi" w:hAnsi="Calibri" w:cs="Calibri"/>
          <w:b w:val="0"/>
          <w:bCs w:val="0"/>
          <w:color w:val="auto"/>
        </w:rPr>
        <w:commentReference w:id="195"/>
      </w:r>
    </w:p>
    <w:p w:rsidR="00803A36" w:rsidRDefault="00803A36" w:rsidP="00803A36">
      <w:pPr>
        <w:rPr>
          <w:rFonts w:ascii="Myriad Pro" w:hAnsi="Myriad Pro"/>
          <w:b/>
        </w:rPr>
      </w:pPr>
    </w:p>
    <w:p w:rsidR="00803A36" w:rsidRPr="003A3F3B" w:rsidRDefault="00803A36" w:rsidP="00803A36">
      <w:pPr>
        <w:rPr>
          <w:rFonts w:ascii="Myriad Pro" w:hAnsi="Myriad Pro"/>
        </w:rPr>
      </w:pPr>
      <w:r w:rsidRPr="003A3F3B">
        <w:rPr>
          <w:rFonts w:ascii="Myriad Pro" w:hAnsi="Myriad Pro"/>
          <w:b/>
        </w:rPr>
        <w:t>File:</w:t>
      </w:r>
      <w:r w:rsidR="00B514EA">
        <w:rPr>
          <w:rFonts w:ascii="Myriad Pro" w:hAnsi="Myriad Pro"/>
        </w:rPr>
        <w:t xml:space="preserve"> SPEDStaffMember</w:t>
      </w:r>
      <w:r w:rsidRPr="003A3F3B">
        <w:rPr>
          <w:rFonts w:ascii="Myriad Pro" w:hAnsi="Myriad Pro"/>
        </w:rPr>
        <w:t>.csv</w:t>
      </w:r>
    </w:p>
    <w:p w:rsidR="00803A36" w:rsidRPr="003A3F3B" w:rsidRDefault="00803A36" w:rsidP="00803A36">
      <w:pPr>
        <w:rPr>
          <w:rFonts w:ascii="Myriad Pro" w:hAnsi="Myriad Pro"/>
        </w:rPr>
      </w:pPr>
      <w:r w:rsidRPr="003A3F3B">
        <w:rPr>
          <w:rFonts w:ascii="Myriad Pro" w:hAnsi="Myriad Pro"/>
          <w:b/>
        </w:rPr>
        <w:t xml:space="preserve">Required: </w:t>
      </w:r>
      <w:r w:rsidRPr="003A3F3B">
        <w:rPr>
          <w:rFonts w:ascii="Myriad Pro" w:hAnsi="Myriad Pro"/>
        </w:rPr>
        <w:t>Yes</w:t>
      </w:r>
    </w:p>
    <w:p w:rsidR="00C16B23" w:rsidRPr="00ED5F9D" w:rsidRDefault="00803A36" w:rsidP="00C16B23">
      <w:pPr>
        <w:rPr>
          <w:rFonts w:ascii="Myriad Pro" w:hAnsi="Myriad Pro"/>
        </w:rPr>
      </w:pPr>
      <w:r w:rsidRPr="003A3F3B">
        <w:rPr>
          <w:rFonts w:ascii="Myriad Pro" w:hAnsi="Myriad Pro"/>
          <w:b/>
        </w:rPr>
        <w:t>Description:</w:t>
      </w:r>
      <w:r w:rsidRPr="003A3F3B">
        <w:rPr>
          <w:rFonts w:ascii="Myriad Pro" w:hAnsi="Myriad Pro"/>
        </w:rPr>
        <w:t xml:space="preserve"> </w:t>
      </w:r>
      <w:r w:rsidR="00C16B23" w:rsidRPr="00ED5F9D">
        <w:rPr>
          <w:rFonts w:ascii="Myriad Pro" w:hAnsi="Myriad Pro"/>
        </w:rPr>
        <w:t>The data on this file serves 2 purposes:  1) lists Service Providers that are referenced on the Services</w:t>
      </w:r>
      <w:del w:id="199" w:author="Author">
        <w:r w:rsidR="00C16B23" w:rsidRPr="00ED5F9D" w:rsidDel="000F032D">
          <w:rPr>
            <w:rFonts w:ascii="Myriad Pro" w:hAnsi="Myriad Pro"/>
          </w:rPr>
          <w:delText xml:space="preserve"> tab</w:delText>
        </w:r>
      </w:del>
      <w:ins w:id="200" w:author="Author">
        <w:r w:rsidR="000F032D">
          <w:rPr>
            <w:rFonts w:ascii="Myriad Pro" w:hAnsi="Myriad Pro"/>
          </w:rPr>
          <w:t xml:space="preserve"> layout</w:t>
        </w:r>
      </w:ins>
      <w:r w:rsidR="00C16B23" w:rsidRPr="00ED5F9D">
        <w:rPr>
          <w:rFonts w:ascii="Myriad Pro" w:hAnsi="Myriad Pro"/>
        </w:rPr>
        <w:t xml:space="preserve"> and 2) lists Team Members from the </w:t>
      </w:r>
      <w:ins w:id="201" w:author="Author">
        <w:r w:rsidR="00CC6E36">
          <w:rPr>
            <w:rFonts w:ascii="Myriad Pro" w:hAnsi="Myriad Pro"/>
          </w:rPr>
          <w:t xml:space="preserve">IEP </w:t>
        </w:r>
      </w:ins>
      <w:r w:rsidR="00C16B23" w:rsidRPr="00ED5F9D">
        <w:rPr>
          <w:rFonts w:ascii="Myriad Pro" w:hAnsi="Myriad Pro"/>
        </w:rPr>
        <w:t>Team</w:t>
      </w:r>
      <w:ins w:id="202" w:author="Author">
        <w:r w:rsidR="00CC6E36">
          <w:rPr>
            <w:rFonts w:ascii="Myriad Pro" w:hAnsi="Myriad Pro"/>
          </w:rPr>
          <w:t xml:space="preserve"> </w:t>
        </w:r>
      </w:ins>
      <w:r w:rsidR="00C16B23" w:rsidRPr="00ED5F9D">
        <w:rPr>
          <w:rFonts w:ascii="Myriad Pro" w:hAnsi="Myriad Pro"/>
        </w:rPr>
        <w:t>Members</w:t>
      </w:r>
      <w:del w:id="203" w:author="Author">
        <w:r w:rsidR="00C16B23" w:rsidRPr="00ED5F9D" w:rsidDel="000F032D">
          <w:rPr>
            <w:rFonts w:ascii="Myriad Pro" w:hAnsi="Myriad Pro"/>
          </w:rPr>
          <w:delText xml:space="preserve"> tab</w:delText>
        </w:r>
      </w:del>
      <w:ins w:id="204" w:author="Author">
        <w:r w:rsidR="000F032D">
          <w:rPr>
            <w:rFonts w:ascii="Myriad Pro" w:hAnsi="Myriad Pro"/>
          </w:rPr>
          <w:t xml:space="preserve"> layout</w:t>
        </w:r>
      </w:ins>
      <w:r w:rsidR="00C16B23" w:rsidRPr="00ED5F9D">
        <w:rPr>
          <w:rFonts w:ascii="Myriad Pro" w:hAnsi="Myriad Pro"/>
        </w:rPr>
        <w:t xml:space="preserve">.  The </w:t>
      </w:r>
      <w:proofErr w:type="spellStart"/>
      <w:r w:rsidR="00C16B23" w:rsidRPr="00ED5F9D">
        <w:rPr>
          <w:rFonts w:ascii="Myriad Pro" w:hAnsi="Myriad Pro"/>
        </w:rPr>
        <w:t>EnrichRole</w:t>
      </w:r>
      <w:proofErr w:type="spellEnd"/>
      <w:r w:rsidR="00C16B23" w:rsidRPr="00ED5F9D">
        <w:rPr>
          <w:rFonts w:ascii="Myriad Pro" w:hAnsi="Myriad Pro"/>
        </w:rPr>
        <w:t xml:space="preserve"> is only </w:t>
      </w:r>
      <w:proofErr w:type="gramStart"/>
      <w:r w:rsidR="00C16B23" w:rsidRPr="00ED5F9D">
        <w:rPr>
          <w:rFonts w:ascii="Myriad Pro" w:hAnsi="Myriad Pro"/>
        </w:rPr>
        <w:t>required .</w:t>
      </w:r>
      <w:r w:rsidR="00C16B23" w:rsidRPr="00ED5F9D">
        <w:rPr>
          <w:rFonts w:ascii="Myriad Pro" w:hAnsi="Myriad Pro"/>
        </w:rPr>
        <w:tab/>
      </w:r>
      <w:proofErr w:type="gramEnd"/>
    </w:p>
    <w:p w:rsidR="00C16B23" w:rsidRDefault="00C16B23" w:rsidP="00C16B23">
      <w:pPr>
        <w:rPr>
          <w:rFonts w:ascii="Myriad Pro" w:hAnsi="Myriad Pro"/>
        </w:rPr>
      </w:pPr>
      <w:r w:rsidRPr="00ED5F9D">
        <w:rPr>
          <w:rFonts w:ascii="Myriad Pro" w:hAnsi="Myriad Pro"/>
        </w:rPr>
        <w:t>Data on this file is not required if not converting services, caseloads or importing staff members to assign security roles, in which case provide the file with only a header row.</w:t>
      </w:r>
      <w:r w:rsidRPr="00ED5F9D">
        <w:rPr>
          <w:rFonts w:ascii="Myriad Pro" w:hAnsi="Myriad Pro"/>
        </w:rPr>
        <w:tab/>
      </w:r>
    </w:p>
    <w:p w:rsidR="00C16B23" w:rsidRDefault="00C16B23" w:rsidP="00C16B23">
      <w:pPr>
        <w:rPr>
          <w:rFonts w:ascii="Myriad Pro" w:hAnsi="Myriad Pro"/>
        </w:rPr>
      </w:pPr>
    </w:p>
    <w:p w:rsidR="00C16B23" w:rsidRPr="00C16B23" w:rsidRDefault="00C16B23" w:rsidP="00C16B23">
      <w:pPr>
        <w:rPr>
          <w:rFonts w:ascii="Myriad Pro" w:hAnsi="Myriad Pro"/>
          <w:b/>
        </w:rPr>
      </w:pPr>
      <w:r w:rsidRPr="00C16B23">
        <w:rPr>
          <w:rFonts w:ascii="Myriad Pro" w:hAnsi="Myriad Pro"/>
          <w:b/>
        </w:rPr>
        <w:t>Fields:</w:t>
      </w:r>
    </w:p>
    <w:p w:rsidR="00803A36" w:rsidRPr="003A3F3B" w:rsidRDefault="00803A36" w:rsidP="00803A36">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803A36"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803A36" w:rsidRPr="00203AC8" w:rsidRDefault="00803A36"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803A36" w:rsidRPr="00203AC8" w:rsidRDefault="00803A36"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803A36" w:rsidRPr="00203AC8" w:rsidRDefault="00803A36"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803A36" w:rsidRPr="00203AC8" w:rsidRDefault="00803A36"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803A36" w:rsidRPr="00203AC8" w:rsidTr="00855E7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855E74">
            <w:pPr>
              <w:rPr>
                <w:rFonts w:asciiTheme="minorHAnsi" w:hAnsiTheme="minorHAnsi" w:cs="Arial"/>
                <w:b w:val="0"/>
                <w:sz w:val="20"/>
                <w:szCs w:val="16"/>
              </w:rPr>
            </w:pPr>
            <w:proofErr w:type="spellStart"/>
            <w:r w:rsidRPr="00203AC8">
              <w:rPr>
                <w:rFonts w:asciiTheme="minorHAnsi" w:hAnsiTheme="minorHAnsi" w:cs="Arial"/>
                <w:b w:val="0"/>
                <w:bCs w:val="0"/>
                <w:sz w:val="20"/>
                <w:szCs w:val="16"/>
              </w:rPr>
              <w:t>StaffEmail</w:t>
            </w:r>
            <w:proofErr w:type="spellEnd"/>
          </w:p>
        </w:tc>
        <w:tc>
          <w:tcPr>
            <w:tcW w:w="786"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Text</w:t>
            </w:r>
          </w:p>
        </w:tc>
        <w:tc>
          <w:tcPr>
            <w:tcW w:w="315"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 email address for this staff member.</w:t>
            </w:r>
          </w:p>
        </w:tc>
      </w:tr>
      <w:tr w:rsidR="00803A36" w:rsidRPr="00203AC8" w:rsidTr="00855E74">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855E74">
            <w:pPr>
              <w:rPr>
                <w:rFonts w:asciiTheme="minorHAnsi" w:hAnsiTheme="minorHAnsi" w:cs="Arial"/>
                <w:b w:val="0"/>
                <w:sz w:val="20"/>
                <w:szCs w:val="16"/>
              </w:rPr>
            </w:pPr>
            <w:proofErr w:type="spellStart"/>
            <w:r w:rsidRPr="00203AC8">
              <w:rPr>
                <w:rFonts w:asciiTheme="minorHAnsi" w:hAnsiTheme="minorHAnsi" w:cs="Arial"/>
                <w:b w:val="0"/>
                <w:bCs w:val="0"/>
                <w:sz w:val="20"/>
                <w:szCs w:val="16"/>
              </w:rPr>
              <w:t>Firstname</w:t>
            </w:r>
            <w:proofErr w:type="spellEnd"/>
          </w:p>
        </w:tc>
        <w:tc>
          <w:tcPr>
            <w:tcW w:w="786"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Text</w:t>
            </w:r>
          </w:p>
        </w:tc>
        <w:tc>
          <w:tcPr>
            <w:tcW w:w="315"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4"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803A36" w:rsidRPr="00203AC8" w:rsidTr="00855E7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855E74">
            <w:pPr>
              <w:rPr>
                <w:rFonts w:asciiTheme="minorHAnsi" w:hAnsiTheme="minorHAnsi" w:cs="Arial"/>
                <w:b w:val="0"/>
                <w:sz w:val="20"/>
                <w:szCs w:val="16"/>
              </w:rPr>
            </w:pPr>
            <w:proofErr w:type="spellStart"/>
            <w:r w:rsidRPr="00203AC8">
              <w:rPr>
                <w:rFonts w:asciiTheme="minorHAnsi" w:hAnsiTheme="minorHAnsi" w:cs="Arial"/>
                <w:b w:val="0"/>
                <w:bCs w:val="0"/>
                <w:sz w:val="20"/>
                <w:szCs w:val="16"/>
              </w:rPr>
              <w:t>Lastname</w:t>
            </w:r>
            <w:proofErr w:type="spellEnd"/>
          </w:p>
        </w:tc>
        <w:tc>
          <w:tcPr>
            <w:tcW w:w="786"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Text</w:t>
            </w:r>
          </w:p>
        </w:tc>
        <w:tc>
          <w:tcPr>
            <w:tcW w:w="315"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4"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803A36" w:rsidRPr="00203AC8" w:rsidTr="00855E74">
        <w:trPr>
          <w:trHeight w:val="304"/>
          <w:jc w:val="center"/>
        </w:trPr>
        <w:tc>
          <w:tcPr>
            <w:tcW w:w="1007" w:type="pct"/>
            <w:noWrap/>
            <w:hideMark/>
          </w:tcPr>
          <w:p w:rsidR="00803A36" w:rsidRPr="00203AC8" w:rsidRDefault="00803A36" w:rsidP="00855E74">
            <w:pPr>
              <w:cnfStyle w:val="001000000000" w:firstRow="0" w:lastRow="0" w:firstColumn="1" w:lastColumn="0" w:oddVBand="0" w:evenVBand="0" w:oddHBand="0" w:evenHBand="0" w:firstRowFirstColumn="0" w:firstRowLastColumn="0" w:lastRowFirstColumn="0" w:lastRowLastColumn="0"/>
              <w:rPr>
                <w:rFonts w:asciiTheme="minorHAnsi" w:hAnsiTheme="minorHAnsi" w:cs="Arial"/>
                <w:b w:val="0"/>
                <w:sz w:val="20"/>
                <w:szCs w:val="16"/>
              </w:rPr>
            </w:pPr>
            <w:proofErr w:type="spellStart"/>
            <w:r w:rsidRPr="00203AC8">
              <w:rPr>
                <w:rFonts w:asciiTheme="minorHAnsi" w:hAnsiTheme="minorHAnsi" w:cs="Arial"/>
                <w:b w:val="0"/>
                <w:bCs w:val="0"/>
                <w:sz w:val="20"/>
                <w:szCs w:val="16"/>
              </w:rPr>
              <w:t>EnrichRole</w:t>
            </w:r>
            <w:proofErr w:type="spellEnd"/>
          </w:p>
        </w:tc>
        <w:tc>
          <w:tcPr>
            <w:tcW w:w="786" w:type="pct"/>
            <w:noWrap/>
            <w:hideMark/>
          </w:tcPr>
          <w:p w:rsidR="00803A36" w:rsidRPr="00203AC8" w:rsidRDefault="00803A36" w:rsidP="00855E74">
            <w:pPr>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03A36" w:rsidRPr="00203AC8" w:rsidRDefault="00803A36" w:rsidP="00855E74">
            <w:pPr>
              <w:rPr>
                <w:rFonts w:asciiTheme="minorHAnsi" w:hAnsiTheme="minorHAnsi" w:cs="Arial"/>
                <w:bCs/>
                <w:sz w:val="20"/>
                <w:szCs w:val="16"/>
              </w:rPr>
            </w:pPr>
            <w:r w:rsidRPr="00203AC8">
              <w:rPr>
                <w:rFonts w:asciiTheme="minorHAnsi" w:hAnsiTheme="minorHAnsi" w:cs="Arial"/>
                <w:bCs/>
                <w:sz w:val="20"/>
                <w:szCs w:val="16"/>
              </w:rPr>
              <w:t>50</w:t>
            </w:r>
          </w:p>
        </w:tc>
        <w:tc>
          <w:tcPr>
            <w:tcW w:w="524" w:type="pct"/>
            <w:noWrap/>
            <w:hideMark/>
          </w:tcPr>
          <w:p w:rsidR="00803A36" w:rsidRPr="00203AC8" w:rsidRDefault="00803A36" w:rsidP="00855E74">
            <w:pPr>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03A36" w:rsidRPr="00203AC8" w:rsidRDefault="00803A36" w:rsidP="00855E74">
            <w:pPr>
              <w:rPr>
                <w:rFonts w:asciiTheme="minorHAnsi" w:hAnsiTheme="minorHAnsi" w:cs="Arial"/>
                <w:bCs/>
                <w:sz w:val="20"/>
                <w:szCs w:val="16"/>
              </w:rPr>
            </w:pPr>
            <w:r w:rsidRPr="00203AC8">
              <w:rPr>
                <w:rFonts w:asciiTheme="minorHAnsi" w:hAnsiTheme="minorHAnsi" w:cs="Arial"/>
                <w:bCs/>
                <w:sz w:val="20"/>
                <w:szCs w:val="16"/>
              </w:rPr>
              <w:t>Staff Member's role in Enrich.  The value in this field must match exactly one of the User Roles in Enrich. This field is required if not using network authentication and Excent is adding user accounts.</w:t>
            </w:r>
            <w:ins w:id="205" w:author="Author">
              <w:r w:rsidR="00F323C2">
                <w:rPr>
                  <w:rFonts w:asciiTheme="minorHAnsi" w:hAnsiTheme="minorHAnsi" w:cs="Arial"/>
                  <w:bCs/>
                  <w:sz w:val="20"/>
                  <w:szCs w:val="16"/>
                </w:rPr>
                <w:t xml:space="preserve"> This information will not be available at first, so leave it blank until this is known.</w:t>
              </w:r>
            </w:ins>
          </w:p>
        </w:tc>
      </w:tr>
    </w:tbl>
    <w:p w:rsidR="00803A36" w:rsidRDefault="00803A36" w:rsidP="00803A36">
      <w:pPr>
        <w:rPr>
          <w:rFonts w:ascii="Myriad Pro" w:hAnsi="Myriad Pro"/>
        </w:rPr>
      </w:pPr>
    </w:p>
    <w:p w:rsidR="00B514EA" w:rsidRPr="00E64C1B" w:rsidRDefault="00B514EA" w:rsidP="00E64C1B">
      <w:pPr>
        <w:pStyle w:val="Heading2"/>
        <w:numPr>
          <w:ilvl w:val="0"/>
          <w:numId w:val="5"/>
        </w:numPr>
        <w:rPr>
          <w:rFonts w:ascii="Myriad Pro" w:hAnsi="Myriad Pro"/>
          <w:sz w:val="30"/>
        </w:rPr>
      </w:pPr>
      <w:r w:rsidRPr="00E64C1B">
        <w:rPr>
          <w:rFonts w:ascii="Myriad Pro" w:hAnsi="Myriad Pro"/>
          <w:sz w:val="30"/>
        </w:rPr>
        <w:t>Goal</w:t>
      </w:r>
      <w:del w:id="206" w:author="Author">
        <w:r w:rsidR="00E64C1B" w:rsidDel="00F323C2">
          <w:rPr>
            <w:rFonts w:ascii="Myriad Pro" w:hAnsi="Myriad Pro"/>
            <w:sz w:val="30"/>
          </w:rPr>
          <w:delText>s</w:delText>
        </w:r>
      </w:del>
    </w:p>
    <w:p w:rsidR="00B514EA" w:rsidRDefault="00B514EA" w:rsidP="00B514EA">
      <w:pPr>
        <w:rPr>
          <w:rFonts w:ascii="Myriad Pro" w:hAnsi="Myriad Pro"/>
          <w:b/>
        </w:rPr>
      </w:pPr>
    </w:p>
    <w:p w:rsidR="00B514EA" w:rsidRPr="003A3F3B" w:rsidRDefault="00B514EA" w:rsidP="00B514EA">
      <w:pPr>
        <w:rPr>
          <w:rFonts w:ascii="Myriad Pro" w:hAnsi="Myriad Pro"/>
        </w:rPr>
      </w:pPr>
      <w:r w:rsidRPr="003A3F3B">
        <w:rPr>
          <w:rFonts w:ascii="Myriad Pro" w:hAnsi="Myriad Pro"/>
          <w:b/>
        </w:rPr>
        <w:t>File:</w:t>
      </w:r>
      <w:r>
        <w:rPr>
          <w:rFonts w:ascii="Myriad Pro" w:hAnsi="Myriad Pro"/>
        </w:rPr>
        <w:t xml:space="preserve"> Goal</w:t>
      </w:r>
      <w:r w:rsidRPr="003A3F3B">
        <w:rPr>
          <w:rFonts w:ascii="Myriad Pro" w:hAnsi="Myriad Pro"/>
        </w:rPr>
        <w:t>.csv</w:t>
      </w:r>
    </w:p>
    <w:p w:rsidR="00B514EA" w:rsidRPr="003A3F3B" w:rsidRDefault="00B514EA" w:rsidP="00B514EA">
      <w:pPr>
        <w:rPr>
          <w:rFonts w:ascii="Myriad Pro" w:hAnsi="Myriad Pro"/>
        </w:rPr>
      </w:pPr>
      <w:r w:rsidRPr="003A3F3B">
        <w:rPr>
          <w:rFonts w:ascii="Myriad Pro" w:hAnsi="Myriad Pro"/>
          <w:b/>
        </w:rPr>
        <w:t xml:space="preserve">Required: </w:t>
      </w:r>
      <w:r w:rsidRPr="003A3F3B">
        <w:rPr>
          <w:rFonts w:ascii="Myriad Pro" w:hAnsi="Myriad Pro"/>
        </w:rPr>
        <w:t>Yes</w:t>
      </w:r>
      <w:bookmarkStart w:id="207" w:name="_GoBack"/>
      <w:bookmarkEnd w:id="207"/>
    </w:p>
    <w:p w:rsidR="002E5227" w:rsidRDefault="00B514EA" w:rsidP="002E5227">
      <w:pPr>
        <w:rPr>
          <w:rFonts w:ascii="Myriad Pro" w:hAnsi="Myriad Pro"/>
        </w:rPr>
      </w:pPr>
      <w:r w:rsidRPr="003A3F3B">
        <w:rPr>
          <w:rFonts w:ascii="Myriad Pro" w:hAnsi="Myriad Pro"/>
          <w:b/>
        </w:rPr>
        <w:lastRenderedPageBreak/>
        <w:t>Description:</w:t>
      </w:r>
      <w:r w:rsidRPr="003A3F3B">
        <w:rPr>
          <w:rFonts w:ascii="Myriad Pro" w:hAnsi="Myriad Pro"/>
        </w:rPr>
        <w:t xml:space="preserve"> </w:t>
      </w:r>
      <w:r w:rsidR="002E5227" w:rsidRPr="00181AE7">
        <w:rPr>
          <w:rFonts w:ascii="Myriad Pro" w:hAnsi="Myriad Pro"/>
        </w:rPr>
        <w:t xml:space="preserve">Data on this </w:t>
      </w:r>
      <w:r w:rsidR="002E5227">
        <w:rPr>
          <w:rFonts w:ascii="Myriad Pro" w:hAnsi="Myriad Pro"/>
        </w:rPr>
        <w:t>file</w:t>
      </w:r>
      <w:r w:rsidR="002E5227" w:rsidRPr="00181AE7">
        <w:rPr>
          <w:rFonts w:ascii="Myriad Pro" w:hAnsi="Myriad Pro"/>
        </w:rPr>
        <w:t xml:space="preserve"> is not required if not converting Goals, in which case provide the file with only a header row.</w:t>
      </w:r>
      <w:r w:rsidR="002E5227" w:rsidRPr="00181AE7">
        <w:rPr>
          <w:rFonts w:ascii="Myriad Pro" w:hAnsi="Myriad Pro"/>
        </w:rPr>
        <w:tab/>
      </w:r>
      <w:r w:rsidR="002E5227" w:rsidRPr="00181AE7">
        <w:rPr>
          <w:rFonts w:ascii="Myriad Pro" w:hAnsi="Myriad Pro"/>
        </w:rPr>
        <w:tab/>
      </w:r>
    </w:p>
    <w:p w:rsidR="00B514EA" w:rsidRDefault="00B514EA" w:rsidP="00B514EA">
      <w:pPr>
        <w:rPr>
          <w:rFonts w:ascii="Myriad Pro" w:hAnsi="Myriad Pro"/>
        </w:rPr>
      </w:pPr>
    </w:p>
    <w:p w:rsidR="00336120" w:rsidRPr="00336120" w:rsidRDefault="00336120" w:rsidP="00B514EA">
      <w:pPr>
        <w:rPr>
          <w:rFonts w:ascii="Myriad Pro" w:hAnsi="Myriad Pro"/>
          <w:b/>
        </w:rPr>
      </w:pPr>
      <w:r w:rsidRPr="00336120">
        <w:rPr>
          <w:rFonts w:ascii="Myriad Pro" w:hAnsi="Myriad Pro"/>
          <w:b/>
        </w:rPr>
        <w:t>Fields:</w:t>
      </w:r>
    </w:p>
    <w:p w:rsidR="00336120" w:rsidRPr="003A3F3B" w:rsidRDefault="00336120" w:rsidP="00B514EA">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B514EA"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B514EA" w:rsidRPr="00203AC8" w:rsidRDefault="00B514EA"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B514EA" w:rsidRPr="00203AC8" w:rsidRDefault="00B514EA"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B514EA" w:rsidRPr="00203AC8" w:rsidRDefault="00B514EA"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B514EA" w:rsidRPr="00203AC8" w:rsidRDefault="00B514EA"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B514EA" w:rsidRPr="00203AC8" w:rsidRDefault="00B514EA"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GoalRefID</w:t>
            </w:r>
            <w:proofErr w:type="spellEnd"/>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Uniquely identifies the Goal Record.  If this does not exist, invent one, but it must be consistent on subsequent imports.</w:t>
            </w:r>
          </w:p>
        </w:tc>
      </w:tr>
      <w:tr w:rsidR="00881782" w:rsidRPr="00203AC8" w:rsidTr="00881782">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commentRangeStart w:id="208"/>
            <w:commentRangeStart w:id="209"/>
            <w:proofErr w:type="spellStart"/>
            <w:r w:rsidRPr="00203AC8">
              <w:rPr>
                <w:rFonts w:asciiTheme="minorHAnsi" w:hAnsiTheme="minorHAnsi" w:cs="Arial"/>
                <w:b w:val="0"/>
                <w:bCs w:val="0"/>
                <w:sz w:val="20"/>
                <w:szCs w:val="16"/>
              </w:rPr>
              <w:t>IEPRefID</w:t>
            </w:r>
            <w:commentRangeEnd w:id="208"/>
            <w:proofErr w:type="spellEnd"/>
            <w:r w:rsidR="00754691">
              <w:rPr>
                <w:rStyle w:val="CommentReference"/>
                <w:b w:val="0"/>
                <w:bCs w:val="0"/>
              </w:rPr>
              <w:commentReference w:id="208"/>
            </w:r>
            <w:commentRangeEnd w:id="209"/>
            <w:r w:rsidR="00A658A5">
              <w:rPr>
                <w:rStyle w:val="CommentReference"/>
                <w:b w:val="0"/>
                <w:bCs w:val="0"/>
              </w:rPr>
              <w:commentReference w:id="209"/>
            </w:r>
          </w:p>
        </w:tc>
        <w:tc>
          <w:tcPr>
            <w:tcW w:w="786"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881782" w:rsidRPr="00203AC8" w:rsidRDefault="00881782" w:rsidP="0088178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Uniquely identifies the IEP this goal belongs to.  Corresponds to the </w:t>
            </w:r>
            <w:proofErr w:type="spellStart"/>
            <w:r w:rsidRPr="00203AC8">
              <w:rPr>
                <w:rFonts w:asciiTheme="minorHAnsi" w:hAnsiTheme="minorHAnsi" w:cs="Arial"/>
                <w:bCs/>
                <w:sz w:val="20"/>
                <w:szCs w:val="16"/>
              </w:rPr>
              <w:t>IEPRefID</w:t>
            </w:r>
            <w:proofErr w:type="spellEnd"/>
            <w:r w:rsidRPr="00203AC8">
              <w:rPr>
                <w:rFonts w:asciiTheme="minorHAnsi" w:hAnsiTheme="minorHAnsi" w:cs="Arial"/>
                <w:bCs/>
                <w:sz w:val="20"/>
                <w:szCs w:val="16"/>
              </w:rPr>
              <w:t xml:space="preserve"> on the [IEP]</w:t>
            </w:r>
            <w:del w:id="210" w:author="Author">
              <w:r w:rsidRPr="00203AC8" w:rsidDel="000F032D">
                <w:rPr>
                  <w:rFonts w:asciiTheme="minorHAnsi" w:hAnsiTheme="minorHAnsi" w:cs="Arial"/>
                  <w:bCs/>
                  <w:sz w:val="20"/>
                  <w:szCs w:val="16"/>
                </w:rPr>
                <w:delText xml:space="preserve"> tab</w:delText>
              </w:r>
            </w:del>
            <w:ins w:id="211"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r w:rsidRPr="00203AC8">
              <w:rPr>
                <w:rFonts w:asciiTheme="minorHAnsi" w:hAnsiTheme="minorHAnsi" w:cs="Arial"/>
                <w:b w:val="0"/>
                <w:bCs w:val="0"/>
                <w:sz w:val="20"/>
                <w:szCs w:val="16"/>
              </w:rPr>
              <w:t>Sequence</w:t>
            </w:r>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Provide the sequence if the sequence of the goal is important in the IEP document.</w:t>
            </w:r>
          </w:p>
        </w:tc>
      </w:tr>
      <w:tr w:rsidR="00881782" w:rsidRPr="00203AC8" w:rsidTr="00881782">
        <w:trPr>
          <w:trHeight w:val="304"/>
          <w:jc w:val="center"/>
        </w:trPr>
        <w:tc>
          <w:tcPr>
            <w:tcW w:w="1007" w:type="pct"/>
            <w:noWrap/>
            <w:hideMark/>
          </w:tcPr>
          <w:p w:rsidR="00881782" w:rsidRPr="00203AC8" w:rsidRDefault="00881782" w:rsidP="00881782">
            <w:pPr>
              <w:cnfStyle w:val="001000000000" w:firstRow="0" w:lastRow="0" w:firstColumn="1" w:lastColumn="0" w:oddVBand="0" w:evenVBand="0" w:oddHBand="0" w:evenHBand="0" w:firstRowFirstColumn="0" w:firstRowLastColumn="0" w:lastRowFirstColumn="0" w:lastRowLastColumn="0"/>
              <w:rPr>
                <w:rFonts w:asciiTheme="minorHAnsi" w:hAnsiTheme="minorHAnsi" w:cs="Arial"/>
                <w:b w:val="0"/>
                <w:sz w:val="20"/>
                <w:szCs w:val="16"/>
              </w:rPr>
            </w:pPr>
            <w:proofErr w:type="spellStart"/>
            <w:r w:rsidRPr="00203AC8">
              <w:rPr>
                <w:rFonts w:asciiTheme="minorHAnsi" w:hAnsiTheme="minorHAnsi" w:cs="Arial"/>
                <w:b w:val="0"/>
                <w:bCs w:val="0"/>
                <w:sz w:val="20"/>
                <w:szCs w:val="16"/>
              </w:rPr>
              <w:t>GoalAreaCode</w:t>
            </w:r>
            <w:proofErr w:type="spellEnd"/>
          </w:p>
        </w:tc>
        <w:tc>
          <w:tcPr>
            <w:tcW w:w="786" w:type="pct"/>
            <w:noWrap/>
            <w:hideMark/>
          </w:tcPr>
          <w:p w:rsidR="00881782" w:rsidRPr="00203AC8" w:rsidRDefault="00881782" w:rsidP="00881782">
            <w:pPr>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881782" w:rsidRPr="00203AC8" w:rsidRDefault="00881782" w:rsidP="00881782">
            <w:pPr>
              <w:jc w:val="center"/>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rPr>
                <w:rFonts w:asciiTheme="minorHAnsi" w:hAnsiTheme="minorHAnsi" w:cs="Arial"/>
                <w:bCs/>
                <w:sz w:val="20"/>
                <w:szCs w:val="16"/>
              </w:rPr>
            </w:pPr>
            <w:r w:rsidRPr="00203AC8">
              <w:rPr>
                <w:rFonts w:asciiTheme="minorHAnsi" w:hAnsiTheme="minorHAnsi" w:cs="Arial"/>
                <w:bCs/>
                <w:sz w:val="20"/>
                <w:szCs w:val="16"/>
              </w:rPr>
              <w:t xml:space="preserve">Corresponds with a code of type </w:t>
            </w:r>
            <w:proofErr w:type="spellStart"/>
            <w:r w:rsidRPr="00203AC8">
              <w:rPr>
                <w:rFonts w:asciiTheme="minorHAnsi" w:hAnsiTheme="minorHAnsi" w:cs="Arial"/>
                <w:bCs/>
                <w:sz w:val="20"/>
                <w:szCs w:val="16"/>
              </w:rPr>
              <w:t>GoalArea</w:t>
            </w:r>
            <w:proofErr w:type="spellEnd"/>
            <w:r w:rsidRPr="00203AC8">
              <w:rPr>
                <w:rFonts w:asciiTheme="minorHAnsi" w:hAnsiTheme="minorHAnsi" w:cs="Arial"/>
                <w:bCs/>
                <w:sz w:val="20"/>
                <w:szCs w:val="16"/>
              </w:rPr>
              <w:t xml:space="preserve"> in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w:t>
            </w:r>
            <w:del w:id="212" w:author="Author">
              <w:r w:rsidRPr="00203AC8" w:rsidDel="000F032D">
                <w:rPr>
                  <w:rFonts w:asciiTheme="minorHAnsi" w:hAnsiTheme="minorHAnsi" w:cs="Arial"/>
                  <w:bCs/>
                  <w:sz w:val="20"/>
                  <w:szCs w:val="16"/>
                </w:rPr>
                <w:delText xml:space="preserve"> tab</w:delText>
              </w:r>
            </w:del>
            <w:ins w:id="213"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 xml:space="preserve"> (if applicable).</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PSEducation</w:t>
            </w:r>
            <w:proofErr w:type="spellEnd"/>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Leave blank if No.  Post School Area of Education / Training.</w:t>
            </w:r>
          </w:p>
        </w:tc>
      </w:tr>
      <w:tr w:rsidR="00881782" w:rsidRPr="00203AC8" w:rsidTr="00881782">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PSEmployment</w:t>
            </w:r>
            <w:proofErr w:type="spellEnd"/>
          </w:p>
        </w:tc>
        <w:tc>
          <w:tcPr>
            <w:tcW w:w="786"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5"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881782" w:rsidRPr="00203AC8" w:rsidRDefault="00881782" w:rsidP="0088178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Leave blank if No.  Post School Area of Employment.</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PSIndependent</w:t>
            </w:r>
            <w:proofErr w:type="spellEnd"/>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Leave blank if No.  Post School Area of Independent Living.</w:t>
            </w:r>
          </w:p>
        </w:tc>
      </w:tr>
      <w:tr w:rsidR="00881782" w:rsidRPr="00203AC8" w:rsidTr="00881782">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IsESY</w:t>
            </w:r>
            <w:proofErr w:type="spellEnd"/>
          </w:p>
        </w:tc>
        <w:tc>
          <w:tcPr>
            <w:tcW w:w="786"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881782" w:rsidRPr="00203AC8" w:rsidRDefault="00881782" w:rsidP="0088178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Assumed to be No if not provided.</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GoalStatement</w:t>
            </w:r>
            <w:proofErr w:type="spellEnd"/>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8000</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Up to 8000 character statement of this goal (replace line breaks with spaces).</w:t>
            </w:r>
          </w:p>
        </w:tc>
      </w:tr>
    </w:tbl>
    <w:p w:rsidR="004610AC" w:rsidRDefault="004610AC" w:rsidP="00067C78">
      <w:pPr>
        <w:pStyle w:val="Heading2"/>
        <w:rPr>
          <w:rFonts w:ascii="Myriad Pro" w:hAnsi="Myriad Pro"/>
        </w:rPr>
      </w:pPr>
    </w:p>
    <w:p w:rsidR="00067C78" w:rsidRPr="00E64C1B" w:rsidRDefault="00067C78" w:rsidP="00E64C1B">
      <w:pPr>
        <w:pStyle w:val="Heading2"/>
        <w:numPr>
          <w:ilvl w:val="0"/>
          <w:numId w:val="5"/>
        </w:numPr>
        <w:rPr>
          <w:rFonts w:ascii="Myriad Pro" w:hAnsi="Myriad Pro"/>
          <w:sz w:val="30"/>
        </w:rPr>
      </w:pPr>
      <w:r w:rsidRPr="00E64C1B">
        <w:rPr>
          <w:rFonts w:ascii="Myriad Pro" w:hAnsi="Myriad Pro"/>
          <w:sz w:val="30"/>
        </w:rPr>
        <w:t>Objective</w:t>
      </w:r>
      <w:del w:id="214" w:author="Author">
        <w:r w:rsidR="00E64C1B" w:rsidDel="007D3D31">
          <w:rPr>
            <w:rFonts w:ascii="Myriad Pro" w:hAnsi="Myriad Pro"/>
            <w:sz w:val="30"/>
          </w:rPr>
          <w:delText>s</w:delText>
        </w:r>
      </w:del>
    </w:p>
    <w:p w:rsidR="00067C78" w:rsidRDefault="00067C78" w:rsidP="00067C78">
      <w:pPr>
        <w:rPr>
          <w:rFonts w:ascii="Myriad Pro" w:hAnsi="Myriad Pro"/>
          <w:b/>
        </w:rPr>
      </w:pPr>
    </w:p>
    <w:p w:rsidR="00067C78" w:rsidRPr="003A3F3B" w:rsidRDefault="00067C78" w:rsidP="00067C78">
      <w:pPr>
        <w:rPr>
          <w:rFonts w:ascii="Myriad Pro" w:hAnsi="Myriad Pro"/>
        </w:rPr>
      </w:pPr>
      <w:r w:rsidRPr="003A3F3B">
        <w:rPr>
          <w:rFonts w:ascii="Myriad Pro" w:hAnsi="Myriad Pro"/>
          <w:b/>
        </w:rPr>
        <w:t>File:</w:t>
      </w:r>
      <w:r>
        <w:rPr>
          <w:rFonts w:ascii="Myriad Pro" w:hAnsi="Myriad Pro"/>
        </w:rPr>
        <w:t xml:space="preserve"> Objective</w:t>
      </w:r>
      <w:r w:rsidRPr="003A3F3B">
        <w:rPr>
          <w:rFonts w:ascii="Myriad Pro" w:hAnsi="Myriad Pro"/>
        </w:rPr>
        <w:t>.csv</w:t>
      </w:r>
    </w:p>
    <w:p w:rsidR="00067C78" w:rsidRPr="003A3F3B" w:rsidRDefault="00067C78" w:rsidP="00067C78">
      <w:pPr>
        <w:rPr>
          <w:rFonts w:ascii="Myriad Pro" w:hAnsi="Myriad Pro"/>
        </w:rPr>
      </w:pPr>
      <w:r w:rsidRPr="003A3F3B">
        <w:rPr>
          <w:rFonts w:ascii="Myriad Pro" w:hAnsi="Myriad Pro"/>
          <w:b/>
        </w:rPr>
        <w:t xml:space="preserve">Required: </w:t>
      </w:r>
      <w:r w:rsidRPr="003A3F3B">
        <w:rPr>
          <w:rFonts w:ascii="Myriad Pro" w:hAnsi="Myriad Pro"/>
        </w:rPr>
        <w:t>Yes</w:t>
      </w:r>
    </w:p>
    <w:p w:rsidR="004247D7" w:rsidRDefault="00067C78" w:rsidP="004247D7">
      <w:pPr>
        <w:rPr>
          <w:rFonts w:ascii="Myriad Pro" w:hAnsi="Myriad Pro"/>
        </w:rPr>
      </w:pPr>
      <w:commentRangeStart w:id="215"/>
      <w:r w:rsidRPr="003A3F3B">
        <w:rPr>
          <w:rFonts w:ascii="Myriad Pro" w:hAnsi="Myriad Pro"/>
          <w:b/>
        </w:rPr>
        <w:t>Description:</w:t>
      </w:r>
      <w:r w:rsidRPr="003A3F3B">
        <w:rPr>
          <w:rFonts w:ascii="Myriad Pro" w:hAnsi="Myriad Pro"/>
        </w:rPr>
        <w:t xml:space="preserve"> </w:t>
      </w:r>
      <w:r w:rsidR="004247D7" w:rsidRPr="00CD0B7C">
        <w:rPr>
          <w:rFonts w:ascii="Myriad Pro" w:hAnsi="Myriad Pro"/>
        </w:rPr>
        <w:t xml:space="preserve">Data </w:t>
      </w:r>
      <w:del w:id="216" w:author="Author">
        <w:r w:rsidR="004247D7" w:rsidRPr="00CD0B7C" w:rsidDel="007D3D31">
          <w:rPr>
            <w:rFonts w:ascii="Myriad Pro" w:hAnsi="Myriad Pro"/>
          </w:rPr>
          <w:delText xml:space="preserve">on </w:delText>
        </w:r>
      </w:del>
      <w:ins w:id="217" w:author="Author">
        <w:r w:rsidR="007D3D31">
          <w:rPr>
            <w:rFonts w:ascii="Myriad Pro" w:hAnsi="Myriad Pro"/>
          </w:rPr>
          <w:t xml:space="preserve">in </w:t>
        </w:r>
      </w:ins>
      <w:r w:rsidR="004247D7" w:rsidRPr="00CD0B7C">
        <w:rPr>
          <w:rFonts w:ascii="Myriad Pro" w:hAnsi="Myriad Pro"/>
        </w:rPr>
        <w:t xml:space="preserve">this </w:t>
      </w:r>
      <w:r w:rsidR="004247D7">
        <w:rPr>
          <w:rFonts w:ascii="Myriad Pro" w:hAnsi="Myriad Pro"/>
        </w:rPr>
        <w:t>file</w:t>
      </w:r>
      <w:r w:rsidR="004247D7" w:rsidRPr="00CD0B7C">
        <w:rPr>
          <w:rFonts w:ascii="Myriad Pro" w:hAnsi="Myriad Pro"/>
        </w:rPr>
        <w:t xml:space="preserve"> is not required if not converting Goals, in which case provide the file with only a header row.</w:t>
      </w:r>
      <w:r w:rsidR="004247D7" w:rsidRPr="00CD0B7C">
        <w:rPr>
          <w:rFonts w:ascii="Myriad Pro" w:hAnsi="Myriad Pro"/>
        </w:rPr>
        <w:tab/>
      </w:r>
      <w:commentRangeEnd w:id="215"/>
      <w:r w:rsidR="007D3D31">
        <w:rPr>
          <w:rStyle w:val="CommentReference"/>
        </w:rPr>
        <w:commentReference w:id="215"/>
      </w:r>
      <w:r w:rsidR="004247D7" w:rsidRPr="00CD0B7C">
        <w:rPr>
          <w:rFonts w:ascii="Myriad Pro" w:hAnsi="Myriad Pro"/>
        </w:rPr>
        <w:tab/>
      </w:r>
    </w:p>
    <w:p w:rsidR="00067C78" w:rsidRDefault="00067C78" w:rsidP="00067C78">
      <w:pPr>
        <w:rPr>
          <w:rFonts w:ascii="Myriad Pro" w:hAnsi="Myriad Pro"/>
        </w:rPr>
      </w:pPr>
    </w:p>
    <w:p w:rsidR="00BD3C76" w:rsidRPr="00BD3C76" w:rsidRDefault="00BD3C76" w:rsidP="00067C78">
      <w:pPr>
        <w:rPr>
          <w:rFonts w:ascii="Myriad Pro" w:hAnsi="Myriad Pro"/>
          <w:b/>
        </w:rPr>
      </w:pPr>
      <w:r w:rsidRPr="00BD3C76">
        <w:rPr>
          <w:rFonts w:ascii="Myriad Pro" w:hAnsi="Myriad Pro"/>
          <w:b/>
        </w:rPr>
        <w:t>Fields:</w:t>
      </w:r>
    </w:p>
    <w:p w:rsidR="00BD3C76" w:rsidRPr="003A3F3B" w:rsidRDefault="00BD3C76" w:rsidP="00067C78">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067C78"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067C78" w:rsidRPr="00203AC8" w:rsidRDefault="00067C78"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067C78" w:rsidRPr="00203AC8" w:rsidRDefault="00067C78"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067C78" w:rsidRPr="00203AC8" w:rsidRDefault="00067C78"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067C78" w:rsidRPr="00203AC8" w:rsidRDefault="00067C78"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067C78" w:rsidRPr="00203AC8" w:rsidRDefault="00067C78"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1C0809" w:rsidRPr="00203AC8" w:rsidTr="0080585F">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1C0809" w:rsidRPr="00203AC8" w:rsidRDefault="001C0809" w:rsidP="0080585F">
            <w:pPr>
              <w:rPr>
                <w:rFonts w:asciiTheme="minorHAnsi" w:hAnsiTheme="minorHAnsi" w:cs="Arial"/>
                <w:b w:val="0"/>
                <w:sz w:val="20"/>
                <w:szCs w:val="16"/>
              </w:rPr>
            </w:pPr>
            <w:proofErr w:type="spellStart"/>
            <w:r w:rsidRPr="00203AC8">
              <w:rPr>
                <w:rFonts w:asciiTheme="minorHAnsi" w:hAnsiTheme="minorHAnsi" w:cs="Arial"/>
                <w:b w:val="0"/>
                <w:bCs w:val="0"/>
                <w:sz w:val="20"/>
                <w:szCs w:val="16"/>
              </w:rPr>
              <w:t>ObjectiveRefID</w:t>
            </w:r>
            <w:proofErr w:type="spellEnd"/>
          </w:p>
        </w:tc>
        <w:tc>
          <w:tcPr>
            <w:tcW w:w="786"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1C0809" w:rsidRPr="00203AC8" w:rsidRDefault="001C0809" w:rsidP="0080585F">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Uniquely identifies this Objective record.  If this does not exist, invent one, but it must be consistent on subsequent imports.</w:t>
            </w:r>
          </w:p>
        </w:tc>
      </w:tr>
      <w:tr w:rsidR="001C0809" w:rsidRPr="00203AC8" w:rsidTr="0080585F">
        <w:trPr>
          <w:trHeight w:val="304"/>
          <w:jc w:val="center"/>
        </w:trPr>
        <w:tc>
          <w:tcPr>
            <w:tcW w:w="1007" w:type="pct"/>
            <w:noWrap/>
            <w:hideMark/>
          </w:tcPr>
          <w:p w:rsidR="001C0809" w:rsidRPr="00203AC8" w:rsidRDefault="001C0809" w:rsidP="0080585F">
            <w:pPr>
              <w:cnfStyle w:val="001000000000" w:firstRow="0" w:lastRow="0" w:firstColumn="1" w:lastColumn="0" w:oddVBand="0" w:evenVBand="0" w:oddHBand="0" w:evenHBand="0" w:firstRowFirstColumn="0" w:firstRowLastColumn="0" w:lastRowFirstColumn="0" w:lastRowLastColumn="0"/>
              <w:rPr>
                <w:rFonts w:asciiTheme="minorHAnsi" w:hAnsiTheme="minorHAnsi" w:cs="Arial"/>
                <w:b w:val="0"/>
                <w:sz w:val="20"/>
                <w:szCs w:val="16"/>
              </w:rPr>
            </w:pPr>
            <w:commentRangeStart w:id="218"/>
            <w:commentRangeStart w:id="219"/>
            <w:proofErr w:type="spellStart"/>
            <w:r w:rsidRPr="00203AC8">
              <w:rPr>
                <w:rFonts w:asciiTheme="minorHAnsi" w:hAnsiTheme="minorHAnsi" w:cs="Arial"/>
                <w:b w:val="0"/>
                <w:bCs w:val="0"/>
                <w:sz w:val="20"/>
                <w:szCs w:val="16"/>
              </w:rPr>
              <w:t>GoalRefID</w:t>
            </w:r>
            <w:commentRangeEnd w:id="218"/>
            <w:proofErr w:type="spellEnd"/>
            <w:r w:rsidR="00754691">
              <w:rPr>
                <w:rStyle w:val="CommentReference"/>
                <w:b w:val="0"/>
                <w:bCs w:val="0"/>
              </w:rPr>
              <w:commentReference w:id="218"/>
            </w:r>
            <w:commentRangeEnd w:id="219"/>
            <w:r w:rsidR="007D3D31">
              <w:rPr>
                <w:rStyle w:val="CommentReference"/>
                <w:b w:val="0"/>
                <w:bCs w:val="0"/>
              </w:rPr>
              <w:commentReference w:id="219"/>
            </w:r>
          </w:p>
        </w:tc>
        <w:tc>
          <w:tcPr>
            <w:tcW w:w="786" w:type="pct"/>
            <w:noWrap/>
            <w:hideMark/>
          </w:tcPr>
          <w:p w:rsidR="001C0809" w:rsidRPr="00203AC8" w:rsidRDefault="001C0809" w:rsidP="0080585F">
            <w:pPr>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1C0809" w:rsidRPr="00203AC8" w:rsidRDefault="001C0809" w:rsidP="0080585F">
            <w:pPr>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1C0809" w:rsidRPr="00203AC8" w:rsidRDefault="001C0809" w:rsidP="0080585F">
            <w:pPr>
              <w:jc w:val="center"/>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1C0809" w:rsidRPr="00203AC8" w:rsidRDefault="001C0809" w:rsidP="0080585F">
            <w:pPr>
              <w:rPr>
                <w:rFonts w:asciiTheme="minorHAnsi" w:hAnsiTheme="minorHAnsi" w:cs="Arial"/>
                <w:bCs/>
                <w:sz w:val="20"/>
                <w:szCs w:val="16"/>
              </w:rPr>
            </w:pPr>
            <w:r w:rsidRPr="00203AC8">
              <w:rPr>
                <w:rFonts w:asciiTheme="minorHAnsi" w:hAnsiTheme="minorHAnsi" w:cs="Arial"/>
                <w:bCs/>
                <w:sz w:val="20"/>
                <w:szCs w:val="16"/>
              </w:rPr>
              <w:t xml:space="preserve">Corresponds to the </w:t>
            </w:r>
            <w:proofErr w:type="spellStart"/>
            <w:r w:rsidRPr="00203AC8">
              <w:rPr>
                <w:rFonts w:asciiTheme="minorHAnsi" w:hAnsiTheme="minorHAnsi" w:cs="Arial"/>
                <w:bCs/>
                <w:sz w:val="20"/>
                <w:szCs w:val="16"/>
              </w:rPr>
              <w:t>GoalRefID</w:t>
            </w:r>
            <w:proofErr w:type="spellEnd"/>
            <w:r w:rsidRPr="00203AC8">
              <w:rPr>
                <w:rFonts w:asciiTheme="minorHAnsi" w:hAnsiTheme="minorHAnsi" w:cs="Arial"/>
                <w:bCs/>
                <w:sz w:val="20"/>
                <w:szCs w:val="16"/>
              </w:rPr>
              <w:t xml:space="preserve"> from the [Goal]</w:t>
            </w:r>
            <w:del w:id="220" w:author="Author">
              <w:r w:rsidRPr="00203AC8" w:rsidDel="000F032D">
                <w:rPr>
                  <w:rFonts w:asciiTheme="minorHAnsi" w:hAnsiTheme="minorHAnsi" w:cs="Arial"/>
                  <w:bCs/>
                  <w:sz w:val="20"/>
                  <w:szCs w:val="16"/>
                </w:rPr>
                <w:delText xml:space="preserve"> tab</w:delText>
              </w:r>
            </w:del>
            <w:ins w:id="221"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1C0809" w:rsidRPr="00203AC8" w:rsidTr="0080585F">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1C0809" w:rsidRPr="00203AC8" w:rsidRDefault="001C0809" w:rsidP="0080585F">
            <w:pPr>
              <w:rPr>
                <w:rFonts w:asciiTheme="minorHAnsi" w:hAnsiTheme="minorHAnsi" w:cs="Arial"/>
                <w:b w:val="0"/>
                <w:sz w:val="20"/>
                <w:szCs w:val="16"/>
              </w:rPr>
            </w:pPr>
            <w:r w:rsidRPr="00203AC8">
              <w:rPr>
                <w:rFonts w:asciiTheme="minorHAnsi" w:hAnsiTheme="minorHAnsi" w:cs="Arial"/>
                <w:b w:val="0"/>
                <w:bCs w:val="0"/>
                <w:sz w:val="20"/>
                <w:szCs w:val="16"/>
              </w:rPr>
              <w:t>Sequence</w:t>
            </w:r>
          </w:p>
        </w:tc>
        <w:tc>
          <w:tcPr>
            <w:tcW w:w="786"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Integer </w:t>
            </w:r>
          </w:p>
        </w:tc>
        <w:tc>
          <w:tcPr>
            <w:tcW w:w="315"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w:t>
            </w:r>
          </w:p>
        </w:tc>
        <w:tc>
          <w:tcPr>
            <w:tcW w:w="524" w:type="pct"/>
            <w:noWrap/>
            <w:hideMark/>
          </w:tcPr>
          <w:p w:rsidR="001C0809" w:rsidRPr="00203AC8" w:rsidRDefault="001C0809" w:rsidP="0080585F">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Required if the order of the Objective listed in the IEP document is important.</w:t>
            </w:r>
          </w:p>
        </w:tc>
      </w:tr>
      <w:tr w:rsidR="001C0809" w:rsidRPr="00203AC8" w:rsidTr="0080585F">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1C0809" w:rsidRPr="00203AC8" w:rsidRDefault="001C0809" w:rsidP="0080585F">
            <w:pPr>
              <w:rPr>
                <w:rFonts w:asciiTheme="minorHAnsi" w:hAnsiTheme="minorHAnsi" w:cs="Arial"/>
                <w:b w:val="0"/>
                <w:sz w:val="20"/>
                <w:szCs w:val="16"/>
              </w:rPr>
            </w:pPr>
            <w:proofErr w:type="spellStart"/>
            <w:r w:rsidRPr="00203AC8">
              <w:rPr>
                <w:rFonts w:asciiTheme="minorHAnsi" w:hAnsiTheme="minorHAnsi" w:cs="Arial"/>
                <w:b w:val="0"/>
                <w:bCs w:val="0"/>
                <w:sz w:val="20"/>
                <w:szCs w:val="16"/>
              </w:rPr>
              <w:t>ObjText</w:t>
            </w:r>
            <w:proofErr w:type="spellEnd"/>
          </w:p>
        </w:tc>
        <w:tc>
          <w:tcPr>
            <w:tcW w:w="786"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8000</w:t>
            </w:r>
          </w:p>
        </w:tc>
        <w:tc>
          <w:tcPr>
            <w:tcW w:w="524" w:type="pct"/>
            <w:noWrap/>
            <w:hideMark/>
          </w:tcPr>
          <w:p w:rsidR="001C0809" w:rsidRPr="00203AC8" w:rsidRDefault="001C0809" w:rsidP="0080585F">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Up to 8000 characters describing this objective (replace line breaks with spaces).</w:t>
            </w:r>
          </w:p>
        </w:tc>
      </w:tr>
    </w:tbl>
    <w:p w:rsidR="00067C78" w:rsidRDefault="00067C78" w:rsidP="00067C78">
      <w:pPr>
        <w:rPr>
          <w:rFonts w:ascii="Myriad Pro" w:hAnsi="Myriad Pro"/>
        </w:rPr>
      </w:pPr>
    </w:p>
    <w:p w:rsidR="00067C78" w:rsidRDefault="00067C78" w:rsidP="00067C78">
      <w:pPr>
        <w:rPr>
          <w:rFonts w:ascii="Myriad Pro" w:hAnsi="Myriad Pro"/>
        </w:rPr>
      </w:pP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p>
    <w:p w:rsidR="008C58B7" w:rsidRDefault="008C58B7" w:rsidP="00092919">
      <w:pPr>
        <w:rPr>
          <w:rFonts w:ascii="Myriad Pro" w:hAnsi="Myriad Pro"/>
        </w:rPr>
      </w:pPr>
    </w:p>
    <w:p w:rsidR="00407747" w:rsidRDefault="00407747" w:rsidP="00092919">
      <w:pPr>
        <w:rPr>
          <w:rFonts w:ascii="Myriad Pro" w:hAnsi="Myriad Pro"/>
        </w:rPr>
      </w:pPr>
    </w:p>
    <w:p w:rsidR="00407747" w:rsidRDefault="00407747" w:rsidP="00092919">
      <w:pPr>
        <w:rPr>
          <w:rFonts w:ascii="Myriad Pro" w:hAnsi="Myriad Pro"/>
        </w:rPr>
      </w:pPr>
    </w:p>
    <w:p w:rsidR="00407747" w:rsidRDefault="00407747" w:rsidP="00092919">
      <w:pPr>
        <w:rPr>
          <w:rFonts w:ascii="Myriad Pro" w:hAnsi="Myriad Pro"/>
        </w:rPr>
      </w:pPr>
    </w:p>
    <w:p w:rsidR="008C58B7" w:rsidRPr="00E64C1B" w:rsidRDefault="00E64C1B" w:rsidP="00E64C1B">
      <w:pPr>
        <w:pStyle w:val="Heading2"/>
        <w:numPr>
          <w:ilvl w:val="0"/>
          <w:numId w:val="5"/>
        </w:numPr>
        <w:rPr>
          <w:rFonts w:ascii="Myriad Pro" w:hAnsi="Myriad Pro"/>
          <w:sz w:val="30"/>
        </w:rPr>
      </w:pPr>
      <w:commentRangeStart w:id="222"/>
      <w:del w:id="223" w:author="Author">
        <w:r w:rsidDel="007D3D31">
          <w:rPr>
            <w:rFonts w:ascii="Myriad Pro" w:hAnsi="Myriad Pro"/>
            <w:sz w:val="30"/>
          </w:rPr>
          <w:delText xml:space="preserve">IEP </w:delText>
        </w:r>
      </w:del>
      <w:proofErr w:type="spellStart"/>
      <w:r w:rsidR="008C58B7" w:rsidRPr="00E64C1B">
        <w:rPr>
          <w:rFonts w:ascii="Myriad Pro" w:hAnsi="Myriad Pro"/>
          <w:sz w:val="30"/>
        </w:rPr>
        <w:t>Team</w:t>
      </w:r>
      <w:del w:id="224" w:author="Author">
        <w:r w:rsidDel="007D3D31">
          <w:rPr>
            <w:rFonts w:ascii="Myriad Pro" w:hAnsi="Myriad Pro"/>
            <w:sz w:val="30"/>
          </w:rPr>
          <w:delText xml:space="preserve"> </w:delText>
        </w:r>
      </w:del>
      <w:r w:rsidR="008C58B7" w:rsidRPr="00E64C1B">
        <w:rPr>
          <w:rFonts w:ascii="Myriad Pro" w:hAnsi="Myriad Pro"/>
          <w:sz w:val="30"/>
        </w:rPr>
        <w:t>Member</w:t>
      </w:r>
      <w:proofErr w:type="spellEnd"/>
      <w:del w:id="225" w:author="Author">
        <w:r w:rsidDel="007D3D31">
          <w:rPr>
            <w:rFonts w:ascii="Myriad Pro" w:hAnsi="Myriad Pro"/>
            <w:sz w:val="30"/>
          </w:rPr>
          <w:delText>s</w:delText>
        </w:r>
      </w:del>
      <w:commentRangeEnd w:id="222"/>
      <w:r w:rsidR="007D3D31">
        <w:rPr>
          <w:rStyle w:val="CommentReference"/>
          <w:rFonts w:ascii="Calibri" w:eastAsiaTheme="minorHAnsi" w:hAnsi="Calibri" w:cs="Calibri"/>
          <w:b w:val="0"/>
          <w:bCs w:val="0"/>
          <w:color w:val="auto"/>
        </w:rPr>
        <w:commentReference w:id="222"/>
      </w:r>
    </w:p>
    <w:p w:rsidR="008C58B7" w:rsidRDefault="008C58B7" w:rsidP="008C58B7">
      <w:pPr>
        <w:rPr>
          <w:rFonts w:ascii="Myriad Pro" w:hAnsi="Myriad Pro"/>
          <w:b/>
        </w:rPr>
      </w:pPr>
    </w:p>
    <w:p w:rsidR="008C58B7" w:rsidRPr="003A3F3B" w:rsidRDefault="008C58B7" w:rsidP="008C58B7">
      <w:pPr>
        <w:rPr>
          <w:rFonts w:ascii="Myriad Pro" w:hAnsi="Myriad Pro"/>
        </w:rPr>
      </w:pPr>
      <w:r w:rsidRPr="003A3F3B">
        <w:rPr>
          <w:rFonts w:ascii="Myriad Pro" w:hAnsi="Myriad Pro"/>
          <w:b/>
        </w:rPr>
        <w:t>File:</w:t>
      </w:r>
      <w:r>
        <w:rPr>
          <w:rFonts w:ascii="Myriad Pro" w:hAnsi="Myriad Pro"/>
        </w:rPr>
        <w:t xml:space="preserve"> TeamMember</w:t>
      </w:r>
      <w:r w:rsidRPr="003A3F3B">
        <w:rPr>
          <w:rFonts w:ascii="Myriad Pro" w:hAnsi="Myriad Pro"/>
        </w:rPr>
        <w:t>.csv</w:t>
      </w:r>
    </w:p>
    <w:p w:rsidR="008C58B7" w:rsidRPr="003A3F3B" w:rsidRDefault="008C58B7" w:rsidP="008C58B7">
      <w:pPr>
        <w:rPr>
          <w:rFonts w:ascii="Myriad Pro" w:hAnsi="Myriad Pro"/>
        </w:rPr>
      </w:pPr>
      <w:r w:rsidRPr="003A3F3B">
        <w:rPr>
          <w:rFonts w:ascii="Myriad Pro" w:hAnsi="Myriad Pro"/>
          <w:b/>
        </w:rPr>
        <w:t xml:space="preserve">Required: </w:t>
      </w:r>
      <w:r w:rsidRPr="003A3F3B">
        <w:rPr>
          <w:rFonts w:ascii="Myriad Pro" w:hAnsi="Myriad Pro"/>
        </w:rPr>
        <w:t>Yes</w:t>
      </w:r>
    </w:p>
    <w:p w:rsidR="008C58B7" w:rsidRDefault="008C58B7" w:rsidP="008C58B7">
      <w:pPr>
        <w:rPr>
          <w:rFonts w:ascii="Myriad Pro" w:hAnsi="Myriad Pro"/>
        </w:rPr>
      </w:pPr>
      <w:r w:rsidRPr="003A3F3B">
        <w:rPr>
          <w:rFonts w:ascii="Myriad Pro" w:hAnsi="Myriad Pro"/>
          <w:b/>
        </w:rPr>
        <w:t>Description:</w:t>
      </w:r>
      <w:r w:rsidRPr="003A3F3B">
        <w:rPr>
          <w:rFonts w:ascii="Myriad Pro" w:hAnsi="Myriad Pro"/>
        </w:rPr>
        <w:t xml:space="preserve"> </w:t>
      </w:r>
      <w:r w:rsidR="004247D7" w:rsidRPr="00562C58">
        <w:rPr>
          <w:rFonts w:ascii="Myriad Pro" w:hAnsi="Myriad Pro"/>
        </w:rPr>
        <w:t xml:space="preserve">This </w:t>
      </w:r>
      <w:r w:rsidR="004247D7">
        <w:rPr>
          <w:rFonts w:ascii="Myriad Pro" w:hAnsi="Myriad Pro"/>
        </w:rPr>
        <w:t>file</w:t>
      </w:r>
      <w:r w:rsidR="004247D7" w:rsidRPr="00562C58">
        <w:rPr>
          <w:rFonts w:ascii="Myriad Pro" w:hAnsi="Myriad Pro"/>
        </w:rPr>
        <w:t xml:space="preserve"> is included in view of identifying a way to map Sped Case Manager records to LDAP user records.  This may not be possible, and if converting caseload data is not essential this </w:t>
      </w:r>
      <w:del w:id="226" w:author="Author">
        <w:r w:rsidR="004247D7" w:rsidRPr="00562C58" w:rsidDel="007D3D31">
          <w:rPr>
            <w:rFonts w:ascii="Myriad Pro" w:hAnsi="Myriad Pro"/>
          </w:rPr>
          <w:delText xml:space="preserve">tab </w:delText>
        </w:r>
      </w:del>
      <w:ins w:id="227" w:author="Author">
        <w:r w:rsidR="007D3D31">
          <w:rPr>
            <w:rFonts w:ascii="Myriad Pro" w:hAnsi="Myriad Pro"/>
          </w:rPr>
          <w:t>file</w:t>
        </w:r>
        <w:r w:rsidR="007D3D31" w:rsidRPr="00562C58">
          <w:rPr>
            <w:rFonts w:ascii="Myriad Pro" w:hAnsi="Myriad Pro"/>
          </w:rPr>
          <w:t xml:space="preserve"> </w:t>
        </w:r>
      </w:ins>
      <w:r w:rsidR="004247D7" w:rsidRPr="00562C58">
        <w:rPr>
          <w:rFonts w:ascii="Myriad Pro" w:hAnsi="Myriad Pro"/>
        </w:rPr>
        <w:t>may be considered optional.</w:t>
      </w:r>
      <w:r w:rsidR="004247D7" w:rsidRPr="00562C58">
        <w:rPr>
          <w:rFonts w:ascii="Myriad Pro" w:hAnsi="Myriad Pro"/>
        </w:rPr>
        <w:tab/>
      </w:r>
    </w:p>
    <w:p w:rsidR="004247D7" w:rsidRPr="00BD3C76" w:rsidRDefault="004247D7" w:rsidP="008C58B7">
      <w:pPr>
        <w:rPr>
          <w:rFonts w:ascii="Myriad Pro" w:hAnsi="Myriad Pro"/>
          <w:b/>
        </w:rPr>
      </w:pPr>
    </w:p>
    <w:p w:rsidR="00BD3C76" w:rsidRPr="00BD3C76" w:rsidRDefault="00BD3C76" w:rsidP="008C58B7">
      <w:pPr>
        <w:rPr>
          <w:rFonts w:ascii="Myriad Pro" w:hAnsi="Myriad Pro"/>
          <w:b/>
        </w:rPr>
      </w:pPr>
      <w:r w:rsidRPr="00BD3C76">
        <w:rPr>
          <w:rFonts w:ascii="Myriad Pro" w:hAnsi="Myriad Pro"/>
          <w:b/>
        </w:rPr>
        <w:t>Fields:</w:t>
      </w:r>
    </w:p>
    <w:p w:rsidR="00BD3C76" w:rsidRPr="003A3F3B" w:rsidRDefault="00BD3C76" w:rsidP="008C58B7">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8C58B7"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C58B7" w:rsidRPr="00203AC8" w:rsidRDefault="008C58B7"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8C58B7" w:rsidRPr="00203AC8" w:rsidRDefault="008C58B7"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8C58B7" w:rsidRPr="00203AC8" w:rsidRDefault="008C58B7"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8C58B7" w:rsidRPr="00203AC8" w:rsidRDefault="008C58B7"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8C58B7" w:rsidRPr="00203AC8" w:rsidRDefault="008C58B7"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F92413" w:rsidRPr="00203AC8" w:rsidTr="00FE05D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F92413" w:rsidRPr="00203AC8" w:rsidRDefault="00F92413" w:rsidP="00FE05DE">
            <w:pPr>
              <w:rPr>
                <w:rFonts w:asciiTheme="minorHAnsi" w:hAnsiTheme="minorHAnsi"/>
                <w:b w:val="0"/>
                <w:sz w:val="20"/>
                <w:szCs w:val="16"/>
              </w:rPr>
            </w:pPr>
            <w:proofErr w:type="spellStart"/>
            <w:r w:rsidRPr="00203AC8">
              <w:rPr>
                <w:rFonts w:asciiTheme="minorHAnsi" w:hAnsiTheme="minorHAnsi"/>
                <w:b w:val="0"/>
                <w:sz w:val="20"/>
                <w:szCs w:val="16"/>
              </w:rPr>
              <w:t>StaffEmail</w:t>
            </w:r>
            <w:proofErr w:type="spellEnd"/>
          </w:p>
        </w:tc>
        <w:tc>
          <w:tcPr>
            <w:tcW w:w="786"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Corresponds to the [</w:t>
            </w:r>
            <w:proofErr w:type="spellStart"/>
            <w:r w:rsidRPr="00203AC8">
              <w:rPr>
                <w:rFonts w:asciiTheme="minorHAnsi" w:hAnsiTheme="minorHAnsi" w:cs="Arial"/>
                <w:bCs/>
                <w:sz w:val="20"/>
                <w:szCs w:val="16"/>
              </w:rPr>
              <w:t>StaffEmail</w:t>
            </w:r>
            <w:proofErr w:type="spellEnd"/>
            <w:r w:rsidRPr="00203AC8">
              <w:rPr>
                <w:rFonts w:asciiTheme="minorHAnsi" w:hAnsiTheme="minorHAnsi" w:cs="Arial"/>
                <w:bCs/>
                <w:sz w:val="20"/>
                <w:szCs w:val="16"/>
              </w:rPr>
              <w:t>] of the [</w:t>
            </w:r>
            <w:proofErr w:type="spellStart"/>
            <w:r w:rsidRPr="00203AC8">
              <w:rPr>
                <w:rFonts w:asciiTheme="minorHAnsi" w:hAnsiTheme="minorHAnsi" w:cs="Arial"/>
                <w:bCs/>
                <w:sz w:val="20"/>
                <w:szCs w:val="16"/>
              </w:rPr>
              <w:t>SpedStaffMember</w:t>
            </w:r>
            <w:proofErr w:type="spellEnd"/>
            <w:r w:rsidRPr="00203AC8">
              <w:rPr>
                <w:rFonts w:asciiTheme="minorHAnsi" w:hAnsiTheme="minorHAnsi" w:cs="Arial"/>
                <w:bCs/>
                <w:sz w:val="20"/>
                <w:szCs w:val="16"/>
              </w:rPr>
              <w:t>]</w:t>
            </w:r>
            <w:del w:id="228" w:author="Author">
              <w:r w:rsidRPr="00203AC8" w:rsidDel="000F032D">
                <w:rPr>
                  <w:rFonts w:asciiTheme="minorHAnsi" w:hAnsiTheme="minorHAnsi" w:cs="Arial"/>
                  <w:bCs/>
                  <w:sz w:val="20"/>
                  <w:szCs w:val="16"/>
                </w:rPr>
                <w:delText xml:space="preserve"> tab</w:delText>
              </w:r>
            </w:del>
            <w:ins w:id="229"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F92413" w:rsidRPr="00203AC8" w:rsidTr="00FE05DE">
        <w:trPr>
          <w:trHeight w:val="304"/>
          <w:jc w:val="center"/>
        </w:trPr>
        <w:tc>
          <w:tcPr>
            <w:tcW w:w="1007" w:type="pct"/>
            <w:noWrap/>
            <w:hideMark/>
          </w:tcPr>
          <w:p w:rsidR="00F92413" w:rsidRPr="00203AC8" w:rsidRDefault="00F92413" w:rsidP="00FE05DE">
            <w:pPr>
              <w:cnfStyle w:val="001000000000" w:firstRow="0" w:lastRow="0" w:firstColumn="1" w:lastColumn="0" w:oddVBand="0" w:evenVBand="0" w:oddHBand="0" w:evenHBand="0" w:firstRowFirstColumn="0" w:firstRowLastColumn="0" w:lastRowFirstColumn="0" w:lastRowLastColumn="0"/>
              <w:rPr>
                <w:rFonts w:asciiTheme="minorHAnsi" w:hAnsiTheme="minorHAnsi"/>
                <w:b w:val="0"/>
                <w:sz w:val="20"/>
                <w:szCs w:val="16"/>
              </w:rPr>
            </w:pPr>
            <w:proofErr w:type="spellStart"/>
            <w:r w:rsidRPr="00203AC8">
              <w:rPr>
                <w:rFonts w:asciiTheme="minorHAnsi" w:hAnsiTheme="minorHAnsi"/>
                <w:b w:val="0"/>
                <w:sz w:val="20"/>
                <w:szCs w:val="16"/>
              </w:rPr>
              <w:t>StudentRefID</w:t>
            </w:r>
            <w:proofErr w:type="spellEnd"/>
          </w:p>
        </w:tc>
        <w:tc>
          <w:tcPr>
            <w:tcW w:w="786" w:type="pct"/>
            <w:noWrap/>
            <w:hideMark/>
          </w:tcPr>
          <w:p w:rsidR="00F92413" w:rsidRPr="00203AC8" w:rsidRDefault="00F92413" w:rsidP="00FE05DE">
            <w:pPr>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F92413" w:rsidRPr="00203AC8" w:rsidRDefault="00F92413" w:rsidP="00FE05DE">
            <w:pPr>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F92413" w:rsidRPr="00203AC8" w:rsidRDefault="00F92413" w:rsidP="00FE05DE">
            <w:pPr>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F92413" w:rsidRPr="00203AC8" w:rsidRDefault="00F92413" w:rsidP="00FE05DE">
            <w:pPr>
              <w:rPr>
                <w:rFonts w:asciiTheme="minorHAnsi" w:hAnsiTheme="minorHAnsi" w:cs="Arial"/>
                <w:bCs/>
                <w:sz w:val="20"/>
                <w:szCs w:val="16"/>
              </w:rPr>
            </w:pPr>
            <w:r w:rsidRPr="00203AC8">
              <w:rPr>
                <w:rFonts w:asciiTheme="minorHAnsi" w:hAnsiTheme="minorHAnsi" w:cs="Arial"/>
                <w:bCs/>
                <w:sz w:val="20"/>
                <w:szCs w:val="16"/>
              </w:rPr>
              <w:t>Corresponds to the [</w:t>
            </w:r>
            <w:proofErr w:type="spellStart"/>
            <w:r w:rsidRPr="00203AC8">
              <w:rPr>
                <w:rFonts w:asciiTheme="minorHAnsi" w:hAnsiTheme="minorHAnsi" w:cs="Arial"/>
                <w:bCs/>
                <w:sz w:val="20"/>
                <w:szCs w:val="16"/>
              </w:rPr>
              <w:t>StudentRefID</w:t>
            </w:r>
            <w:proofErr w:type="spellEnd"/>
            <w:r w:rsidRPr="00203AC8">
              <w:rPr>
                <w:rFonts w:asciiTheme="minorHAnsi" w:hAnsiTheme="minorHAnsi" w:cs="Arial"/>
                <w:bCs/>
                <w:sz w:val="20"/>
                <w:szCs w:val="16"/>
              </w:rPr>
              <w:t>] of the [Student]</w:t>
            </w:r>
            <w:del w:id="230" w:author="Author">
              <w:r w:rsidRPr="00203AC8" w:rsidDel="000F032D">
                <w:rPr>
                  <w:rFonts w:asciiTheme="minorHAnsi" w:hAnsiTheme="minorHAnsi" w:cs="Arial"/>
                  <w:bCs/>
                  <w:sz w:val="20"/>
                  <w:szCs w:val="16"/>
                </w:rPr>
                <w:delText xml:space="preserve"> tab</w:delText>
              </w:r>
            </w:del>
            <w:ins w:id="231" w:author="Author">
              <w:r w:rsidR="000F032D">
                <w:rPr>
                  <w:rFonts w:asciiTheme="minorHAnsi" w:hAnsiTheme="minorHAnsi" w:cs="Arial"/>
                  <w:bCs/>
                  <w:sz w:val="20"/>
                  <w:szCs w:val="16"/>
                </w:rPr>
                <w:t xml:space="preserve"> layout</w:t>
              </w:r>
            </w:ins>
            <w:r w:rsidRPr="00203AC8">
              <w:rPr>
                <w:rFonts w:asciiTheme="minorHAnsi" w:hAnsiTheme="minorHAnsi" w:cs="Arial"/>
                <w:bCs/>
                <w:sz w:val="20"/>
                <w:szCs w:val="16"/>
              </w:rPr>
              <w:t>.</w:t>
            </w:r>
          </w:p>
        </w:tc>
      </w:tr>
      <w:tr w:rsidR="00F92413" w:rsidRPr="00203AC8" w:rsidTr="00FE05D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F92413" w:rsidRPr="00203AC8" w:rsidRDefault="00F92413" w:rsidP="00FE05DE">
            <w:pPr>
              <w:rPr>
                <w:rFonts w:asciiTheme="minorHAnsi" w:hAnsiTheme="minorHAnsi"/>
                <w:b w:val="0"/>
                <w:sz w:val="20"/>
                <w:szCs w:val="16"/>
              </w:rPr>
            </w:pPr>
            <w:proofErr w:type="spellStart"/>
            <w:r w:rsidRPr="00203AC8">
              <w:rPr>
                <w:rFonts w:asciiTheme="minorHAnsi" w:hAnsiTheme="minorHAnsi"/>
                <w:b w:val="0"/>
                <w:sz w:val="20"/>
                <w:szCs w:val="16"/>
              </w:rPr>
              <w:t>IsCaseManager</w:t>
            </w:r>
            <w:proofErr w:type="spellEnd"/>
          </w:p>
        </w:tc>
        <w:tc>
          <w:tcPr>
            <w:tcW w:w="786"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Integer </w:t>
            </w:r>
          </w:p>
        </w:tc>
        <w:tc>
          <w:tcPr>
            <w:tcW w:w="315"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There can only be one Case Manager per Student.</w:t>
            </w:r>
          </w:p>
        </w:tc>
      </w:tr>
    </w:tbl>
    <w:p w:rsidR="008C58B7" w:rsidRDefault="008C58B7" w:rsidP="008C58B7">
      <w:pPr>
        <w:rPr>
          <w:rFonts w:ascii="Myriad Pro" w:hAnsi="Myriad Pro"/>
        </w:rPr>
      </w:pPr>
    </w:p>
    <w:p w:rsidR="008C58B7" w:rsidRPr="003A3F3B" w:rsidRDefault="00562C58" w:rsidP="00562C58">
      <w:pPr>
        <w:rPr>
          <w:rFonts w:ascii="Myriad Pro" w:hAnsi="Myriad Pro"/>
        </w:rPr>
      </w:pPr>
      <w:commentRangeStart w:id="232"/>
      <w:r w:rsidRPr="00562C58">
        <w:rPr>
          <w:rFonts w:ascii="Myriad Pro" w:hAnsi="Myriad Pro"/>
        </w:rPr>
        <w:t xml:space="preserve">Data on this </w:t>
      </w:r>
      <w:r w:rsidR="00EA255F">
        <w:rPr>
          <w:rFonts w:ascii="Myriad Pro" w:hAnsi="Myriad Pro"/>
        </w:rPr>
        <w:t>file</w:t>
      </w:r>
      <w:r w:rsidRPr="00562C58">
        <w:rPr>
          <w:rFonts w:ascii="Myriad Pro" w:hAnsi="Myriad Pro"/>
        </w:rPr>
        <w:t xml:space="preserve"> is not required if not converting caseloads, in which case provide the file with only a header row.</w:t>
      </w:r>
      <w:commentRangeEnd w:id="232"/>
      <w:r w:rsidR="00A24FAF">
        <w:rPr>
          <w:rStyle w:val="CommentReference"/>
        </w:rPr>
        <w:commentReference w:id="232"/>
      </w:r>
      <w:r w:rsidRPr="00562C58">
        <w:rPr>
          <w:rFonts w:ascii="Myriad Pro" w:hAnsi="Myriad Pro"/>
        </w:rPr>
        <w:tab/>
      </w:r>
      <w:r w:rsidRPr="00562C58">
        <w:rPr>
          <w:rFonts w:ascii="Myriad Pro" w:hAnsi="Myriad Pro"/>
        </w:rPr>
        <w:tab/>
      </w:r>
      <w:r w:rsidR="008C58B7" w:rsidRPr="00CD0B7C">
        <w:rPr>
          <w:rFonts w:ascii="Myriad Pro" w:hAnsi="Myriad Pro"/>
        </w:rPr>
        <w:tab/>
      </w:r>
      <w:r w:rsidR="008C58B7" w:rsidRPr="00CD0B7C">
        <w:rPr>
          <w:rFonts w:ascii="Myriad Pro" w:hAnsi="Myriad Pro"/>
        </w:rPr>
        <w:tab/>
      </w:r>
    </w:p>
    <w:p w:rsidR="008C58B7" w:rsidRDefault="008C58B7" w:rsidP="00092919">
      <w:pPr>
        <w:rPr>
          <w:rFonts w:ascii="Myriad Pro" w:hAnsi="Myriad Pro"/>
        </w:rPr>
      </w:pPr>
    </w:p>
    <w:p w:rsidR="00B83BC6" w:rsidRPr="00E64C1B" w:rsidRDefault="00E64C1B" w:rsidP="00E64C1B">
      <w:pPr>
        <w:pStyle w:val="Heading2"/>
        <w:numPr>
          <w:ilvl w:val="0"/>
          <w:numId w:val="5"/>
        </w:numPr>
        <w:rPr>
          <w:rFonts w:ascii="Myriad Pro" w:hAnsi="Myriad Pro"/>
          <w:sz w:val="30"/>
        </w:rPr>
      </w:pPr>
      <w:del w:id="233" w:author="Author">
        <w:r w:rsidDel="000F032D">
          <w:rPr>
            <w:rFonts w:ascii="Myriad Pro" w:hAnsi="Myriad Pro"/>
            <w:sz w:val="30"/>
          </w:rPr>
          <w:delText xml:space="preserve">School </w:delText>
        </w:r>
      </w:del>
      <w:r>
        <w:rPr>
          <w:rFonts w:ascii="Myriad Pro" w:hAnsi="Myriad Pro"/>
          <w:sz w:val="30"/>
        </w:rPr>
        <w:t>Staff</w:t>
      </w:r>
      <w:ins w:id="234" w:author="Author">
        <w:r w:rsidR="000F032D">
          <w:rPr>
            <w:rFonts w:ascii="Myriad Pro" w:hAnsi="Myriad Pro"/>
            <w:sz w:val="30"/>
          </w:rPr>
          <w:t xml:space="preserve"> Schools</w:t>
        </w:r>
      </w:ins>
    </w:p>
    <w:p w:rsidR="00B83BC6" w:rsidRDefault="00B83BC6" w:rsidP="00B83BC6">
      <w:pPr>
        <w:rPr>
          <w:rFonts w:ascii="Myriad Pro" w:hAnsi="Myriad Pro"/>
          <w:b/>
        </w:rPr>
      </w:pPr>
    </w:p>
    <w:p w:rsidR="00B83BC6" w:rsidRPr="003A3F3B" w:rsidRDefault="00B83BC6" w:rsidP="00B83BC6">
      <w:pPr>
        <w:rPr>
          <w:rFonts w:ascii="Myriad Pro" w:hAnsi="Myriad Pro"/>
        </w:rPr>
      </w:pPr>
      <w:r w:rsidRPr="003A3F3B">
        <w:rPr>
          <w:rFonts w:ascii="Myriad Pro" w:hAnsi="Myriad Pro"/>
          <w:b/>
        </w:rPr>
        <w:t>File:</w:t>
      </w:r>
      <w:r>
        <w:rPr>
          <w:rFonts w:ascii="Myriad Pro" w:hAnsi="Myriad Pro"/>
        </w:rPr>
        <w:t xml:space="preserve"> StaffSchool</w:t>
      </w:r>
      <w:r w:rsidRPr="003A3F3B">
        <w:rPr>
          <w:rFonts w:ascii="Myriad Pro" w:hAnsi="Myriad Pro"/>
        </w:rPr>
        <w:t>.csv</w:t>
      </w:r>
    </w:p>
    <w:p w:rsidR="00B83BC6" w:rsidRPr="003A3F3B" w:rsidRDefault="00B83BC6" w:rsidP="00B83BC6">
      <w:pPr>
        <w:rPr>
          <w:rFonts w:ascii="Myriad Pro" w:hAnsi="Myriad Pro"/>
        </w:rPr>
      </w:pPr>
      <w:r w:rsidRPr="003A3F3B">
        <w:rPr>
          <w:rFonts w:ascii="Myriad Pro" w:hAnsi="Myriad Pro"/>
          <w:b/>
        </w:rPr>
        <w:t xml:space="preserve">Required: </w:t>
      </w:r>
      <w:r w:rsidRPr="003A3F3B">
        <w:rPr>
          <w:rFonts w:ascii="Myriad Pro" w:hAnsi="Myriad Pro"/>
        </w:rPr>
        <w:t>Yes</w:t>
      </w:r>
    </w:p>
    <w:p w:rsidR="00B83BC6" w:rsidRDefault="00B83BC6" w:rsidP="00B83BC6">
      <w:pPr>
        <w:rPr>
          <w:rFonts w:ascii="Myriad Pro" w:hAnsi="Myriad Pro"/>
        </w:rPr>
      </w:pPr>
      <w:r w:rsidRPr="003A3F3B">
        <w:rPr>
          <w:rFonts w:ascii="Myriad Pro" w:hAnsi="Myriad Pro"/>
          <w:b/>
        </w:rPr>
        <w:t>Description:</w:t>
      </w:r>
      <w:r w:rsidRPr="003A3F3B">
        <w:rPr>
          <w:rFonts w:ascii="Myriad Pro" w:hAnsi="Myriad Pro"/>
        </w:rPr>
        <w:t xml:space="preserve"> </w:t>
      </w:r>
      <w:r w:rsidR="0047326E" w:rsidRPr="00F41F4D">
        <w:rPr>
          <w:rFonts w:ascii="Myriad Pro" w:hAnsi="Myriad Pro"/>
        </w:rPr>
        <w:t xml:space="preserve">Data on this </w:t>
      </w:r>
      <w:r w:rsidR="00995705">
        <w:rPr>
          <w:rFonts w:ascii="Myriad Pro" w:hAnsi="Myriad Pro"/>
        </w:rPr>
        <w:t>file</w:t>
      </w:r>
      <w:r w:rsidR="0047326E" w:rsidRPr="00F41F4D">
        <w:rPr>
          <w:rFonts w:ascii="Myriad Pro" w:hAnsi="Myriad Pro"/>
        </w:rPr>
        <w:t xml:space="preserve"> is to assign access rights to schools.  Data on this</w:t>
      </w:r>
      <w:del w:id="235" w:author="Author">
        <w:r w:rsidR="0047326E" w:rsidRPr="00F41F4D" w:rsidDel="000F032D">
          <w:rPr>
            <w:rFonts w:ascii="Myriad Pro" w:hAnsi="Myriad Pro"/>
          </w:rPr>
          <w:delText xml:space="preserve"> tab</w:delText>
        </w:r>
      </w:del>
      <w:ins w:id="236" w:author="Author">
        <w:r w:rsidR="000F032D">
          <w:rPr>
            <w:rFonts w:ascii="Myriad Pro" w:hAnsi="Myriad Pro"/>
          </w:rPr>
          <w:t xml:space="preserve"> layout</w:t>
        </w:r>
      </w:ins>
      <w:r w:rsidR="0047326E" w:rsidRPr="00F41F4D">
        <w:rPr>
          <w:rFonts w:ascii="Myriad Pro" w:hAnsi="Myriad Pro"/>
        </w:rPr>
        <w:t xml:space="preserve"> is not required if the Organization is using on</w:t>
      </w:r>
      <w:r w:rsidR="00995705">
        <w:rPr>
          <w:rFonts w:ascii="Myriad Pro" w:hAnsi="Myriad Pro"/>
        </w:rPr>
        <w:t>ly network authentication</w:t>
      </w:r>
      <w:del w:id="237" w:author="Author">
        <w:r w:rsidR="00995705" w:rsidDel="000F032D">
          <w:rPr>
            <w:rFonts w:ascii="Myriad Pro" w:hAnsi="Myriad Pro"/>
          </w:rPr>
          <w:delText xml:space="preserve">.  </w:delText>
        </w:r>
        <w:r w:rsidR="0047326E" w:rsidRPr="00F41F4D" w:rsidDel="000F032D">
          <w:rPr>
            <w:rFonts w:ascii="Myriad Pro" w:hAnsi="Myriad Pro"/>
          </w:rPr>
          <w:delText xml:space="preserve">Data on this tab is not required </w:delText>
        </w:r>
      </w:del>
      <w:ins w:id="238" w:author="Author">
        <w:r w:rsidR="000F032D">
          <w:rPr>
            <w:rFonts w:ascii="Myriad Pro" w:hAnsi="Myriad Pro"/>
          </w:rPr>
          <w:t xml:space="preserve"> and </w:t>
        </w:r>
      </w:ins>
      <w:r w:rsidR="0047326E" w:rsidRPr="00F41F4D">
        <w:rPr>
          <w:rFonts w:ascii="Myriad Pro" w:hAnsi="Myriad Pro"/>
        </w:rPr>
        <w:t xml:space="preserve">if not importing staff members to assign security roles, </w:t>
      </w:r>
      <w:commentRangeStart w:id="239"/>
      <w:r w:rsidR="0047326E" w:rsidRPr="00F41F4D">
        <w:rPr>
          <w:rFonts w:ascii="Myriad Pro" w:hAnsi="Myriad Pro"/>
        </w:rPr>
        <w:t>in which case provide the file with only a header row.</w:t>
      </w:r>
      <w:commentRangeEnd w:id="239"/>
      <w:r w:rsidR="000F032D">
        <w:rPr>
          <w:rStyle w:val="CommentReference"/>
        </w:rPr>
        <w:commentReference w:id="239"/>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p>
    <w:p w:rsidR="00C267FD" w:rsidRPr="00C267FD" w:rsidRDefault="00C267FD" w:rsidP="00B83BC6">
      <w:pPr>
        <w:rPr>
          <w:rFonts w:ascii="Myriad Pro" w:hAnsi="Myriad Pro"/>
          <w:b/>
        </w:rPr>
      </w:pPr>
      <w:r w:rsidRPr="00C267FD">
        <w:rPr>
          <w:rFonts w:ascii="Myriad Pro" w:hAnsi="Myriad Pro"/>
          <w:b/>
        </w:rPr>
        <w:t>Fields:</w:t>
      </w:r>
    </w:p>
    <w:p w:rsidR="00C267FD" w:rsidRPr="003A3F3B" w:rsidRDefault="00C267FD" w:rsidP="00B83BC6">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B83BC6"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B83BC6" w:rsidRPr="00203AC8" w:rsidRDefault="00B83BC6"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B83BC6" w:rsidRPr="00203AC8" w:rsidRDefault="00B83BC6"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B83BC6" w:rsidRPr="00203AC8" w:rsidRDefault="00B83BC6"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B83BC6" w:rsidRPr="00203AC8" w:rsidRDefault="00B83BC6"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B83BC6" w:rsidRPr="00203AC8" w:rsidRDefault="00B83BC6"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7606E0" w:rsidRPr="00203AC8" w:rsidTr="007606E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7606E0" w:rsidRPr="00203AC8" w:rsidRDefault="007606E0" w:rsidP="007606E0">
            <w:pPr>
              <w:rPr>
                <w:rFonts w:asciiTheme="minorHAnsi" w:hAnsiTheme="minorHAnsi" w:cs="Arial"/>
                <w:b w:val="0"/>
                <w:sz w:val="20"/>
                <w:szCs w:val="16"/>
              </w:rPr>
            </w:pPr>
            <w:proofErr w:type="spellStart"/>
            <w:r w:rsidRPr="00203AC8">
              <w:rPr>
                <w:rFonts w:asciiTheme="minorHAnsi" w:hAnsiTheme="minorHAnsi" w:cs="Arial"/>
                <w:b w:val="0"/>
                <w:bCs w:val="0"/>
                <w:sz w:val="20"/>
                <w:szCs w:val="16"/>
              </w:rPr>
              <w:t>StaffEmail</w:t>
            </w:r>
            <w:proofErr w:type="spellEnd"/>
          </w:p>
        </w:tc>
        <w:tc>
          <w:tcPr>
            <w:tcW w:w="786" w:type="pct"/>
            <w:noWrap/>
            <w:hideMark/>
          </w:tcPr>
          <w:p w:rsidR="007606E0" w:rsidRPr="00203AC8" w:rsidRDefault="007606E0" w:rsidP="007606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5" w:type="pct"/>
            <w:noWrap/>
            <w:hideMark/>
          </w:tcPr>
          <w:p w:rsidR="007606E0" w:rsidRPr="00203AC8" w:rsidRDefault="007606E0" w:rsidP="007606E0">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7606E0" w:rsidRPr="00203AC8" w:rsidRDefault="007606E0" w:rsidP="007606E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7606E0" w:rsidRPr="00203AC8" w:rsidRDefault="007606E0" w:rsidP="000F032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 email address for this staff member.  Corresponds to [</w:t>
            </w:r>
            <w:proofErr w:type="spellStart"/>
            <w:r w:rsidRPr="00203AC8">
              <w:rPr>
                <w:rFonts w:asciiTheme="minorHAnsi" w:hAnsiTheme="minorHAnsi" w:cs="Arial"/>
                <w:bCs/>
                <w:sz w:val="20"/>
                <w:szCs w:val="16"/>
              </w:rPr>
              <w:t>StaffEmail</w:t>
            </w:r>
            <w:proofErr w:type="spellEnd"/>
            <w:r w:rsidRPr="00203AC8">
              <w:rPr>
                <w:rFonts w:asciiTheme="minorHAnsi" w:hAnsiTheme="minorHAnsi" w:cs="Arial"/>
                <w:bCs/>
                <w:sz w:val="20"/>
                <w:szCs w:val="16"/>
              </w:rPr>
              <w:t>] of the [</w:t>
            </w:r>
            <w:proofErr w:type="spellStart"/>
            <w:r w:rsidRPr="00203AC8">
              <w:rPr>
                <w:rFonts w:asciiTheme="minorHAnsi" w:hAnsiTheme="minorHAnsi" w:cs="Arial"/>
                <w:bCs/>
                <w:sz w:val="20"/>
                <w:szCs w:val="16"/>
              </w:rPr>
              <w:t>SpedStaffMember</w:t>
            </w:r>
            <w:proofErr w:type="spellEnd"/>
            <w:r w:rsidRPr="00203AC8">
              <w:rPr>
                <w:rFonts w:asciiTheme="minorHAnsi" w:hAnsiTheme="minorHAnsi" w:cs="Arial"/>
                <w:bCs/>
                <w:sz w:val="20"/>
                <w:szCs w:val="16"/>
              </w:rPr>
              <w:t xml:space="preserve">] </w:t>
            </w:r>
            <w:del w:id="240" w:author="Author">
              <w:r w:rsidRPr="00203AC8" w:rsidDel="000F032D">
                <w:rPr>
                  <w:rFonts w:asciiTheme="minorHAnsi" w:hAnsiTheme="minorHAnsi" w:cs="Arial"/>
                  <w:bCs/>
                  <w:sz w:val="20"/>
                  <w:szCs w:val="16"/>
                </w:rPr>
                <w:delText>tab</w:delText>
              </w:r>
            </w:del>
            <w:ins w:id="241" w:author="Author">
              <w:r w:rsidR="000F032D">
                <w:rPr>
                  <w:rFonts w:asciiTheme="minorHAnsi" w:hAnsiTheme="minorHAnsi" w:cs="Arial"/>
                  <w:bCs/>
                  <w:sz w:val="20"/>
                  <w:szCs w:val="16"/>
                </w:rPr>
                <w:t>layout</w:t>
              </w:r>
            </w:ins>
            <w:r w:rsidRPr="00203AC8">
              <w:rPr>
                <w:rFonts w:asciiTheme="minorHAnsi" w:hAnsiTheme="minorHAnsi" w:cs="Arial"/>
                <w:bCs/>
                <w:sz w:val="20"/>
                <w:szCs w:val="16"/>
              </w:rPr>
              <w:t>. </w:t>
            </w:r>
          </w:p>
        </w:tc>
      </w:tr>
      <w:tr w:rsidR="007606E0" w:rsidRPr="00203AC8" w:rsidTr="007606E0">
        <w:trPr>
          <w:trHeight w:val="304"/>
          <w:jc w:val="center"/>
        </w:trPr>
        <w:tc>
          <w:tcPr>
            <w:tcW w:w="1007" w:type="pct"/>
            <w:noWrap/>
            <w:hideMark/>
          </w:tcPr>
          <w:p w:rsidR="007606E0" w:rsidRPr="00203AC8" w:rsidRDefault="007606E0" w:rsidP="007606E0">
            <w:pPr>
              <w:cnfStyle w:val="001000000000" w:firstRow="0" w:lastRow="0" w:firstColumn="1" w:lastColumn="0" w:oddVBand="0" w:evenVBand="0" w:oddHBand="0" w:evenHBand="0" w:firstRowFirstColumn="0" w:firstRowLastColumn="0" w:lastRowFirstColumn="0" w:lastRowLastColumn="0"/>
              <w:rPr>
                <w:rFonts w:asciiTheme="minorHAnsi" w:hAnsiTheme="minorHAnsi" w:cs="Arial"/>
                <w:b w:val="0"/>
                <w:sz w:val="20"/>
                <w:szCs w:val="16"/>
              </w:rPr>
            </w:pPr>
            <w:proofErr w:type="spellStart"/>
            <w:r w:rsidRPr="00203AC8">
              <w:rPr>
                <w:rFonts w:asciiTheme="minorHAnsi" w:hAnsiTheme="minorHAnsi" w:cs="Arial"/>
                <w:b w:val="0"/>
                <w:bCs w:val="0"/>
                <w:sz w:val="20"/>
                <w:szCs w:val="16"/>
              </w:rPr>
              <w:t>SchoolCode</w:t>
            </w:r>
            <w:proofErr w:type="spellEnd"/>
          </w:p>
        </w:tc>
        <w:tc>
          <w:tcPr>
            <w:tcW w:w="786" w:type="pct"/>
            <w:noWrap/>
            <w:hideMark/>
          </w:tcPr>
          <w:p w:rsidR="007606E0" w:rsidRPr="00203AC8" w:rsidRDefault="007606E0" w:rsidP="007606E0">
            <w:pPr>
              <w:rPr>
                <w:rFonts w:asciiTheme="minorHAnsi" w:eastAsia="Times New Roman" w:hAnsiTheme="minorHAnsi"/>
                <w:sz w:val="20"/>
                <w:szCs w:val="16"/>
              </w:rPr>
            </w:pPr>
            <w:r w:rsidRPr="00203AC8">
              <w:rPr>
                <w:rFonts w:asciiTheme="minorHAnsi" w:eastAsia="Times New Roman" w:hAnsiTheme="minorHAnsi"/>
                <w:sz w:val="20"/>
                <w:szCs w:val="16"/>
              </w:rPr>
              <w:t>Integer</w:t>
            </w:r>
          </w:p>
        </w:tc>
        <w:tc>
          <w:tcPr>
            <w:tcW w:w="315" w:type="pct"/>
            <w:noWrap/>
            <w:hideMark/>
          </w:tcPr>
          <w:p w:rsidR="007606E0" w:rsidRPr="00203AC8" w:rsidRDefault="007606E0" w:rsidP="007606E0">
            <w:pPr>
              <w:rPr>
                <w:rFonts w:asciiTheme="minorHAnsi" w:hAnsiTheme="minorHAnsi" w:cs="Arial"/>
                <w:bCs/>
                <w:sz w:val="20"/>
                <w:szCs w:val="16"/>
              </w:rPr>
            </w:pPr>
            <w:r w:rsidRPr="00203AC8">
              <w:rPr>
                <w:rFonts w:asciiTheme="minorHAnsi" w:hAnsiTheme="minorHAnsi" w:cs="Arial"/>
                <w:bCs/>
                <w:sz w:val="20"/>
                <w:szCs w:val="16"/>
              </w:rPr>
              <w:t>10</w:t>
            </w:r>
          </w:p>
        </w:tc>
        <w:tc>
          <w:tcPr>
            <w:tcW w:w="524" w:type="pct"/>
            <w:noWrap/>
            <w:hideMark/>
          </w:tcPr>
          <w:p w:rsidR="007606E0" w:rsidRPr="00203AC8" w:rsidRDefault="007606E0" w:rsidP="007606E0">
            <w:pPr>
              <w:jc w:val="center"/>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7606E0" w:rsidRPr="00203AC8" w:rsidRDefault="007606E0" w:rsidP="000F032D">
            <w:pPr>
              <w:rPr>
                <w:rFonts w:asciiTheme="minorHAnsi" w:hAnsiTheme="minorHAnsi" w:cs="Arial"/>
                <w:bCs/>
                <w:sz w:val="20"/>
                <w:szCs w:val="16"/>
              </w:rPr>
            </w:pPr>
            <w:r w:rsidRPr="00203AC8">
              <w:rPr>
                <w:rFonts w:asciiTheme="minorHAnsi" w:hAnsiTheme="minorHAnsi" w:cs="Arial"/>
                <w:bCs/>
                <w:sz w:val="20"/>
                <w:szCs w:val="16"/>
              </w:rPr>
              <w:t xml:space="preserve">State Code for the school, as used in State reporting.  If a staff member works at more than one school, provide more than one row.  </w:t>
            </w:r>
            <w:del w:id="242" w:author="Author">
              <w:r w:rsidRPr="00203AC8" w:rsidDel="000F032D">
                <w:rPr>
                  <w:rFonts w:asciiTheme="minorHAnsi" w:hAnsiTheme="minorHAnsi" w:cs="Arial"/>
                  <w:bCs/>
                  <w:sz w:val="20"/>
                  <w:szCs w:val="16"/>
                </w:rPr>
                <w:delText>See the example above.</w:delText>
              </w:r>
            </w:del>
          </w:p>
        </w:tc>
      </w:tr>
    </w:tbl>
    <w:p w:rsidR="00F41F4D" w:rsidRDefault="00F41F4D" w:rsidP="00F41F4D">
      <w:pPr>
        <w:rPr>
          <w:rFonts w:ascii="Myriad Pro" w:hAnsi="Myriad Pro"/>
        </w:rPr>
      </w:pPr>
    </w:p>
    <w:sectPr w:rsidR="00F41F4D" w:rsidSect="00E64C1B">
      <w:headerReference w:type="default" r:id="rId10"/>
      <w:footerReference w:type="default" r:id="rId11"/>
      <w:pgSz w:w="12240" w:h="15840" w:code="1"/>
      <w:pgMar w:top="1296" w:right="1440" w:bottom="99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Author" w:initials="A">
    <w:p w:rsidR="00A658A5" w:rsidRDefault="00A658A5">
      <w:pPr>
        <w:pStyle w:val="CommentText"/>
      </w:pPr>
      <w:r>
        <w:rPr>
          <w:rStyle w:val="CommentReference"/>
        </w:rPr>
        <w:annotationRef/>
      </w:r>
      <w:r>
        <w:t>We would prefer this to be given whatever way is simpler for each district; we can change the ETL to Transform them to one file.   Preparing such an normalized file may take time by Districts.</w:t>
      </w:r>
    </w:p>
  </w:comment>
  <w:comment w:id="74" w:author="Author" w:initials="A">
    <w:p w:rsidR="00A658A5" w:rsidRDefault="00A658A5">
      <w:pPr>
        <w:pStyle w:val="CommentText"/>
      </w:pPr>
      <w:r>
        <w:rPr>
          <w:rStyle w:val="CommentReference"/>
        </w:rPr>
        <w:annotationRef/>
      </w:r>
      <w:r>
        <w:t>Please clarify the question.  What is meant by transforming them to one file?  Currently we are requesting only one file, as the description to the left indicates.</w:t>
      </w:r>
    </w:p>
  </w:comment>
  <w:comment w:id="104" w:author="Author" w:initials="A">
    <w:p w:rsidR="00A658A5" w:rsidRDefault="00A658A5">
      <w:pPr>
        <w:pStyle w:val="CommentText"/>
      </w:pPr>
      <w:r>
        <w:rPr>
          <w:rStyle w:val="CommentReference"/>
        </w:rPr>
        <w:annotationRef/>
      </w:r>
      <w:r>
        <w:t xml:space="preserve">Many Required fields can be relaxed and may be handled by good ETL </w:t>
      </w:r>
      <w:proofErr w:type="spellStart"/>
      <w:r>
        <w:t>transofrmations</w:t>
      </w:r>
      <w:proofErr w:type="spellEnd"/>
      <w:r>
        <w:t>.</w:t>
      </w:r>
    </w:p>
  </w:comment>
  <w:comment w:id="105" w:author="Author" w:initials="A">
    <w:p w:rsidR="00A658A5" w:rsidRDefault="00A658A5">
      <w:pPr>
        <w:pStyle w:val="CommentText"/>
      </w:pPr>
      <w:r>
        <w:rPr>
          <w:rStyle w:val="CommentReference"/>
        </w:rPr>
        <w:annotationRef/>
      </w:r>
      <w:r>
        <w:t xml:space="preserve">We prefer that we do not expect n unique primary key kind of id in a file.   We should generate for them using the </w:t>
      </w:r>
      <w:proofErr w:type="spellStart"/>
      <w:r>
        <w:t>StudentLocalID</w:t>
      </w:r>
      <w:proofErr w:type="spellEnd"/>
      <w:r>
        <w:t xml:space="preserve"> and </w:t>
      </w:r>
      <w:proofErr w:type="spellStart"/>
      <w:r>
        <w:t>StudentStateID</w:t>
      </w:r>
      <w:proofErr w:type="spellEnd"/>
      <w:r>
        <w:t xml:space="preserve">.   </w:t>
      </w:r>
    </w:p>
  </w:comment>
  <w:comment w:id="106" w:author="Author" w:initials="A">
    <w:p w:rsidR="00A658A5" w:rsidRDefault="00A658A5">
      <w:pPr>
        <w:pStyle w:val="CommentText"/>
      </w:pPr>
      <w:r>
        <w:rPr>
          <w:rStyle w:val="CommentReference"/>
        </w:rPr>
        <w:annotationRef/>
      </w:r>
      <w:r>
        <w:t>This sounds like a good idea.  Let’s discuss it.</w:t>
      </w:r>
    </w:p>
  </w:comment>
  <w:comment w:id="107" w:author="Author" w:initials="A">
    <w:p w:rsidR="00A658A5" w:rsidRDefault="00A658A5">
      <w:pPr>
        <w:pStyle w:val="CommentText"/>
      </w:pPr>
      <w:r>
        <w:rPr>
          <w:rStyle w:val="CommentReference"/>
        </w:rPr>
        <w:annotationRef/>
      </w:r>
      <w:r>
        <w:t>Discussion point – It is envisioned to simplify the sped data import by not handling data already handled by the SIS import.  Though currently the name, dob and gender are required for inserting new sped students, these fields are also useful for identifying problem records where the source SIS data and source SPED data are not in sync.</w:t>
      </w:r>
    </w:p>
  </w:comment>
  <w:comment w:id="118" w:author="Author" w:initials="A">
    <w:p w:rsidR="00A658A5" w:rsidRDefault="00A658A5">
      <w:pPr>
        <w:pStyle w:val="CommentText"/>
      </w:pPr>
      <w:r>
        <w:rPr>
          <w:rStyle w:val="CommentReference"/>
        </w:rPr>
        <w:annotationRef/>
      </w:r>
      <w:r>
        <w:t xml:space="preserve">For example, this can be NOT Required; if it is not given, we can use </w:t>
      </w:r>
      <w:proofErr w:type="spellStart"/>
      <w:r>
        <w:t>ServiceSchoolCode</w:t>
      </w:r>
      <w:proofErr w:type="spellEnd"/>
      <w:r>
        <w:t xml:space="preserve"> as the Student’s </w:t>
      </w:r>
      <w:proofErr w:type="spellStart"/>
      <w:r>
        <w:t>HomeSchoolCode</w:t>
      </w:r>
      <w:proofErr w:type="spellEnd"/>
      <w:r>
        <w:t xml:space="preserve">.    Same thing applies to </w:t>
      </w:r>
      <w:proofErr w:type="spellStart"/>
      <w:r>
        <w:t>HomeDistrictCode</w:t>
      </w:r>
      <w:proofErr w:type="spellEnd"/>
      <w:r>
        <w:t>.   We need to verify many of the “REQUIRED” columns again to see if we need them to be truly REQUIRED</w:t>
      </w:r>
    </w:p>
  </w:comment>
  <w:comment w:id="119" w:author="Author" w:initials="A">
    <w:p w:rsidR="00A658A5" w:rsidRDefault="00A658A5">
      <w:pPr>
        <w:pStyle w:val="CommentText"/>
      </w:pPr>
      <w:r>
        <w:rPr>
          <w:rStyle w:val="CommentReference"/>
        </w:rPr>
        <w:annotationRef/>
      </w:r>
      <w:r>
        <w:t xml:space="preserve">This would be a good discussion to have.  Regarding the Service and Home Districts and Schools, these are used to populate the Demographics section of the Converted Data plan.  If the </w:t>
      </w:r>
      <w:proofErr w:type="spellStart"/>
      <w:r>
        <w:t>the</w:t>
      </w:r>
      <w:proofErr w:type="spellEnd"/>
      <w:r>
        <w:t xml:space="preserve"> Home District and School are to be defaulted to the Service District and School where not provided, </w:t>
      </w:r>
      <w:r w:rsidRPr="000B1D11">
        <w:rPr>
          <w:b/>
        </w:rPr>
        <w:t>this should be made clear to the customer.</w:t>
      </w:r>
    </w:p>
  </w:comment>
  <w:comment w:id="153" w:author="Author" w:initials="A">
    <w:p w:rsidR="00A658A5" w:rsidRDefault="00A658A5">
      <w:pPr>
        <w:pStyle w:val="CommentText"/>
      </w:pPr>
      <w:r>
        <w:rPr>
          <w:rStyle w:val="CommentReference"/>
        </w:rPr>
        <w:annotationRef/>
      </w:r>
      <w:r>
        <w:t>We prefer that this file need not be given by districts separately; they can provide as file combined file (Students + IEP); if ETL requires separately, we can split the files in Transformation process.</w:t>
      </w:r>
    </w:p>
  </w:comment>
  <w:comment w:id="162" w:author="Author" w:initials="A">
    <w:p w:rsidR="00A658A5" w:rsidRDefault="00A658A5">
      <w:pPr>
        <w:pStyle w:val="CommentText"/>
      </w:pPr>
      <w:r>
        <w:rPr>
          <w:rStyle w:val="CommentReference"/>
        </w:rPr>
        <w:annotationRef/>
      </w:r>
      <w:r>
        <w:t>It has been discussed to use the Student ID to identify the IEP record.  If this approach is used, all (updatable) IEP data from subsequent imports should be deleted and re-inserted, rather than attempting to update, because it may no longer be possible to assume that the incoming IEP is the same version as the previously reported one.  Computerized data sources will have a unique identifier for IEP records, but systems maintained on paper or in documents will not have such IDs.</w:t>
      </w:r>
    </w:p>
  </w:comment>
  <w:comment w:id="169" w:author="Author" w:initials="A">
    <w:p w:rsidR="00A658A5" w:rsidRDefault="00A658A5">
      <w:pPr>
        <w:pStyle w:val="CommentText"/>
      </w:pPr>
      <w:r>
        <w:rPr>
          <w:rStyle w:val="CommentReference"/>
        </w:rPr>
        <w:annotationRef/>
      </w:r>
      <w:r>
        <w:t>Though Colorado DOE wants this for all IEPs, not all districts have it, and this information is not required or available in other states.</w:t>
      </w:r>
    </w:p>
  </w:comment>
  <w:comment w:id="173" w:author="Author" w:initials="A">
    <w:p w:rsidR="00A658A5" w:rsidRDefault="00A658A5">
      <w:pPr>
        <w:pStyle w:val="CommentText"/>
      </w:pPr>
      <w:r>
        <w:rPr>
          <w:rStyle w:val="CommentReference"/>
        </w:rPr>
        <w:annotationRef/>
      </w:r>
      <w:r>
        <w:t xml:space="preserve">These are difficult requirements for Districts to meet.   We should request the relationship to be easier (Like </w:t>
      </w:r>
      <w:proofErr w:type="spellStart"/>
      <w:r>
        <w:t>StateId</w:t>
      </w:r>
      <w:proofErr w:type="spellEnd"/>
      <w:r>
        <w:t xml:space="preserve"> or </w:t>
      </w:r>
      <w:proofErr w:type="spellStart"/>
      <w:r>
        <w:t>LocalId</w:t>
      </w:r>
      <w:proofErr w:type="spellEnd"/>
      <w:r>
        <w:t xml:space="preserve"> of the student) and have a Service Unique Id provided by the districts.   This relationship can be made during ETL</w:t>
      </w:r>
    </w:p>
  </w:comment>
  <w:comment w:id="174" w:author="Author" w:initials="A">
    <w:p w:rsidR="00A658A5" w:rsidRDefault="00A658A5">
      <w:pPr>
        <w:pStyle w:val="CommentText"/>
      </w:pPr>
      <w:r>
        <w:rPr>
          <w:rStyle w:val="CommentReference"/>
        </w:rPr>
        <w:annotationRef/>
      </w:r>
      <w:r>
        <w:t xml:space="preserve">This is an interesting idea that should be discussed, since some districts are producing their data files from systems maintained in loose </w:t>
      </w:r>
      <w:proofErr w:type="spellStart"/>
      <w:r>
        <w:t>docuements</w:t>
      </w:r>
      <w:proofErr w:type="spellEnd"/>
      <w:r>
        <w:t>.</w:t>
      </w:r>
    </w:p>
  </w:comment>
  <w:comment w:id="187" w:author="Author" w:initials="A">
    <w:p w:rsidR="00A658A5" w:rsidRDefault="00A658A5">
      <w:pPr>
        <w:pStyle w:val="CommentText"/>
      </w:pPr>
      <w:r>
        <w:rPr>
          <w:rStyle w:val="CommentReference"/>
        </w:rPr>
        <w:annotationRef/>
      </w:r>
      <w:r>
        <w:t xml:space="preserve">This file does not apply to Districts.   We should get it from State level and the ETL process should use that file.   </w:t>
      </w:r>
    </w:p>
  </w:comment>
  <w:comment w:id="188" w:author="Author" w:initials="A">
    <w:p w:rsidR="00A658A5" w:rsidRDefault="00A658A5">
      <w:pPr>
        <w:pStyle w:val="CommentText"/>
      </w:pPr>
      <w:r>
        <w:rPr>
          <w:rStyle w:val="CommentReference"/>
        </w:rPr>
        <w:annotationRef/>
      </w:r>
      <w:r>
        <w:t>This could work, but up to this point every installation of Enrich only includes the district records required for that implementation, no more.  The same goes for schools.</w:t>
      </w:r>
    </w:p>
  </w:comment>
  <w:comment w:id="194" w:author="Author" w:initials="A">
    <w:p w:rsidR="00A658A5" w:rsidRDefault="00A658A5">
      <w:pPr>
        <w:pStyle w:val="CommentText"/>
      </w:pPr>
      <w:r>
        <w:rPr>
          <w:rStyle w:val="CommentReference"/>
        </w:rPr>
        <w:annotationRef/>
      </w:r>
      <w:r>
        <w:t>This file can be combined with two more files “</w:t>
      </w:r>
      <w:proofErr w:type="spellStart"/>
      <w:r>
        <w:t>TeamMembers</w:t>
      </w:r>
      <w:proofErr w:type="spellEnd"/>
      <w:r>
        <w:t>” &amp; “</w:t>
      </w:r>
      <w:proofErr w:type="spellStart"/>
      <w:r>
        <w:t>StaffMembers</w:t>
      </w:r>
      <w:proofErr w:type="spellEnd"/>
      <w:r>
        <w:t xml:space="preserve">”.   Our ETL can separate it.   </w:t>
      </w:r>
    </w:p>
  </w:comment>
  <w:comment w:id="195" w:author="Author" w:initials="A">
    <w:p w:rsidR="00A658A5" w:rsidRDefault="00A658A5">
      <w:pPr>
        <w:pStyle w:val="CommentText"/>
      </w:pPr>
      <w:r>
        <w:rPr>
          <w:rStyle w:val="CommentReference"/>
        </w:rPr>
        <w:annotationRef/>
      </w:r>
      <w:r>
        <w:t xml:space="preserve">Combining </w:t>
      </w:r>
      <w:proofErr w:type="spellStart"/>
      <w:r>
        <w:t>StaffMember</w:t>
      </w:r>
      <w:proofErr w:type="spellEnd"/>
      <w:r>
        <w:t xml:space="preserve"> with </w:t>
      </w:r>
      <w:proofErr w:type="spellStart"/>
      <w:r>
        <w:t>SpedStaffMember</w:t>
      </w:r>
      <w:proofErr w:type="spellEnd"/>
      <w:r>
        <w:t xml:space="preserve"> makes sense, but as for combining </w:t>
      </w:r>
      <w:proofErr w:type="spellStart"/>
      <w:r>
        <w:t>TeamMembers</w:t>
      </w:r>
      <w:proofErr w:type="spellEnd"/>
      <w:r>
        <w:t xml:space="preserve">, I disagree, however I’m willing to discuss this.  As this document states earlier, this set of files is designed to mimic a relational database.  There would be a lot of duplication of data if </w:t>
      </w:r>
      <w:proofErr w:type="spellStart"/>
      <w:r>
        <w:t>TeamMembers</w:t>
      </w:r>
      <w:proofErr w:type="spellEnd"/>
      <w:r>
        <w:t xml:space="preserve"> would be combined in this file.</w:t>
      </w:r>
    </w:p>
  </w:comment>
  <w:comment w:id="208" w:author="Author" w:initials="A">
    <w:p w:rsidR="00A658A5" w:rsidRDefault="00A658A5">
      <w:pPr>
        <w:pStyle w:val="CommentText"/>
      </w:pPr>
      <w:r>
        <w:rPr>
          <w:rStyle w:val="CommentReference"/>
        </w:rPr>
        <w:annotationRef/>
      </w:r>
      <w:r>
        <w:t>Should not require generated unique ids</w:t>
      </w:r>
      <w:proofErr w:type="gramStart"/>
      <w:r>
        <w:t>;  we</w:t>
      </w:r>
      <w:proofErr w:type="gramEnd"/>
      <w:r>
        <w:t xml:space="preserve"> can generate this relationship for them.</w:t>
      </w:r>
    </w:p>
  </w:comment>
  <w:comment w:id="209" w:author="Author" w:initials="A">
    <w:p w:rsidR="0028586B" w:rsidRDefault="00A658A5">
      <w:pPr>
        <w:pStyle w:val="CommentText"/>
      </w:pPr>
      <w:r>
        <w:rPr>
          <w:rStyle w:val="CommentReference"/>
        </w:rPr>
        <w:annotationRef/>
      </w:r>
      <w:r>
        <w:t>Without unique IDs from the source data we must account for the change in the import logic.  It will not be possible to identify different versions of the</w:t>
      </w:r>
      <w:r w:rsidR="0028586B">
        <w:t xml:space="preserve"> record on subsequent imports.  Should be discussed.  </w:t>
      </w:r>
      <w:r w:rsidRPr="0028586B">
        <w:rPr>
          <w:b/>
        </w:rPr>
        <w:t>IEP</w:t>
      </w:r>
      <w:r>
        <w:t xml:space="preserve"> –</w:t>
      </w:r>
      <w:r w:rsidR="0028586B">
        <w:t xml:space="preserve"> if most recent IEP was not finalized at the time of the go-live extract, but becomes finalized before a subsequent extract, there are 2 different versions of the IEP.  To avoid inaccurate IEP data in this case, we must delete all of the previous IEP data, including child records, such as services and goals, and re-import.  </w:t>
      </w:r>
      <w:r w:rsidR="0028586B" w:rsidRPr="0028586B">
        <w:rPr>
          <w:b/>
        </w:rPr>
        <w:t>Services</w:t>
      </w:r>
      <w:r w:rsidR="0028586B" w:rsidRPr="0028586B">
        <w:t xml:space="preserve"> </w:t>
      </w:r>
      <w:r w:rsidR="0028586B">
        <w:t xml:space="preserve">– </w:t>
      </w:r>
      <w:r w:rsidR="0028586B" w:rsidRPr="0028586B">
        <w:t>if</w:t>
      </w:r>
      <w:r w:rsidR="0028586B">
        <w:t xml:space="preserve"> a previously imported IEP is modified after the go-live extract and new services are added or previous services are deleted on the revised IEP, how would it be known which services should be deleted?  Again, it will be necessary to delete all previous data and import the new data.</w:t>
      </w:r>
    </w:p>
    <w:p w:rsidR="007D3D31" w:rsidRDefault="007D3D31">
      <w:pPr>
        <w:pStyle w:val="CommentText"/>
      </w:pPr>
    </w:p>
    <w:p w:rsidR="007D3D31" w:rsidRDefault="007D3D31">
      <w:pPr>
        <w:pStyle w:val="CommentText"/>
      </w:pPr>
      <w:r>
        <w:t xml:space="preserve">Using this strategy may delete and not re-import records. </w:t>
      </w:r>
    </w:p>
    <w:p w:rsidR="007D3D31" w:rsidRDefault="007D3D31">
      <w:pPr>
        <w:pStyle w:val="CommentText"/>
      </w:pPr>
    </w:p>
    <w:p w:rsidR="007D3D31" w:rsidRDefault="007D3D31">
      <w:pPr>
        <w:pStyle w:val="CommentText"/>
      </w:pPr>
      <w:r>
        <w:t>This should be discussed.</w:t>
      </w:r>
    </w:p>
  </w:comment>
  <w:comment w:id="215" w:author="Author" w:initials="A">
    <w:p w:rsidR="007D3D31" w:rsidRDefault="007D3D31">
      <w:pPr>
        <w:pStyle w:val="CommentText"/>
      </w:pPr>
      <w:r>
        <w:rPr>
          <w:rStyle w:val="CommentReference"/>
        </w:rPr>
        <w:annotationRef/>
      </w:r>
      <w:r>
        <w:t>It may be possible to omit the unneeded files, in which case the requirement to submit a file with only a header row can be relaxed.</w:t>
      </w:r>
    </w:p>
  </w:comment>
  <w:comment w:id="218" w:author="Author" w:initials="A">
    <w:p w:rsidR="00A658A5" w:rsidRDefault="00A658A5">
      <w:pPr>
        <w:pStyle w:val="CommentText"/>
      </w:pPr>
      <w:r>
        <w:rPr>
          <w:rStyle w:val="CommentReference"/>
        </w:rPr>
        <w:annotationRef/>
      </w:r>
      <w:r>
        <w:t>Similar comment as earlier comments; we can generate a relationship during ETL; if we ask the districts, they have to create a database just for making the files.</w:t>
      </w:r>
    </w:p>
  </w:comment>
  <w:comment w:id="219" w:author="Author" w:initials="A">
    <w:p w:rsidR="007D3D31" w:rsidRDefault="007D3D31">
      <w:pPr>
        <w:pStyle w:val="CommentText"/>
      </w:pPr>
      <w:r>
        <w:rPr>
          <w:rStyle w:val="CommentReference"/>
        </w:rPr>
        <w:annotationRef/>
      </w:r>
      <w:r>
        <w:t xml:space="preserve">Simplifying the data preparation for the districts is desirable.  It should be discussed how it might be possible to create a relationship that could be recognized on subsequent imports, and if not possible, what are </w:t>
      </w:r>
      <w:proofErr w:type="spellStart"/>
      <w:r>
        <w:t>th</w:t>
      </w:r>
      <w:proofErr w:type="spellEnd"/>
      <w:r>
        <w:t xml:space="preserve"> ramifications of not having that relationship.</w:t>
      </w:r>
    </w:p>
  </w:comment>
  <w:comment w:id="222" w:author="Author" w:initials="A">
    <w:p w:rsidR="007D3D31" w:rsidRDefault="007D3D31">
      <w:pPr>
        <w:pStyle w:val="CommentText"/>
      </w:pPr>
      <w:r>
        <w:rPr>
          <w:rStyle w:val="CommentReference"/>
        </w:rPr>
        <w:annotationRef/>
      </w:r>
      <w:r>
        <w:t>I see now that these titles are not meant to indicate the file name. This edit and my previous edits of the section titles may be discarded.</w:t>
      </w:r>
    </w:p>
  </w:comment>
  <w:comment w:id="232" w:author="Author" w:initials="A">
    <w:p w:rsidR="00A24FAF" w:rsidRDefault="00A24FAF">
      <w:pPr>
        <w:pStyle w:val="CommentText"/>
      </w:pPr>
      <w:r>
        <w:rPr>
          <w:rStyle w:val="CommentReference"/>
        </w:rPr>
        <w:annotationRef/>
      </w:r>
      <w:r>
        <w:t>Same comment as previously.  It may be possible to not require this file at all.</w:t>
      </w:r>
    </w:p>
  </w:comment>
  <w:comment w:id="239" w:author="Author" w:initials="A">
    <w:p w:rsidR="000F032D" w:rsidRDefault="000F032D">
      <w:pPr>
        <w:pStyle w:val="CommentText"/>
      </w:pPr>
      <w:r>
        <w:rPr>
          <w:rStyle w:val="CommentReference"/>
        </w:rPr>
        <w:annotationRef/>
      </w:r>
      <w:r>
        <w:t>Providing the file with only a header row may not be required.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8A5" w:rsidRDefault="00A658A5" w:rsidP="00C747B9">
      <w:r>
        <w:separator/>
      </w:r>
    </w:p>
  </w:endnote>
  <w:endnote w:type="continuationSeparator" w:id="0">
    <w:p w:rsidR="00A658A5" w:rsidRDefault="00A658A5" w:rsidP="00C7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A00002AF" w:usb1="50002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Myriad Pro" w:hAnsi="Myriad Pro"/>
        <w:sz w:val="18"/>
        <w:szCs w:val="18"/>
      </w:rPr>
      <w:id w:val="-378552864"/>
      <w:docPartObj>
        <w:docPartGallery w:val="Page Numbers (Bottom of Page)"/>
        <w:docPartUnique/>
      </w:docPartObj>
    </w:sdtPr>
    <w:sdtContent>
      <w:p w:rsidR="00A658A5" w:rsidRPr="003A3F3B" w:rsidRDefault="00A658A5" w:rsidP="003A3F3B">
        <w:pPr>
          <w:pStyle w:val="Footer"/>
          <w:rPr>
            <w:rFonts w:ascii="Myriad Pro" w:hAnsi="Myriad Pro"/>
            <w:sz w:val="18"/>
            <w:szCs w:val="18"/>
          </w:rPr>
        </w:pPr>
        <w:r w:rsidRPr="003A3F3B">
          <w:rPr>
            <w:rFonts w:ascii="Myriad Pro" w:hAnsi="Myriad Pro"/>
            <w:sz w:val="18"/>
            <w:szCs w:val="18"/>
          </w:rPr>
          <w:t>Enrich S</w:t>
        </w:r>
        <w:r>
          <w:rPr>
            <w:rFonts w:ascii="Myriad Pro" w:hAnsi="Myriad Pro"/>
            <w:sz w:val="18"/>
            <w:szCs w:val="18"/>
          </w:rPr>
          <w:t>PED</w:t>
        </w:r>
        <w:r w:rsidRPr="003A3F3B">
          <w:rPr>
            <w:rFonts w:ascii="Myriad Pro" w:hAnsi="Myriad Pro"/>
            <w:sz w:val="18"/>
            <w:szCs w:val="18"/>
          </w:rPr>
          <w:t xml:space="preserve"> Impo</w:t>
        </w:r>
        <w:r>
          <w:rPr>
            <w:rFonts w:ascii="Myriad Pro" w:hAnsi="Myriad Pro"/>
            <w:sz w:val="18"/>
            <w:szCs w:val="18"/>
          </w:rPr>
          <w:t xml:space="preserve">rt File Specification (Version </w:t>
        </w:r>
        <w:del w:id="243" w:author="Author">
          <w:r w:rsidDel="007E2C11">
            <w:rPr>
              <w:rFonts w:ascii="Myriad Pro" w:hAnsi="Myriad Pro"/>
              <w:sz w:val="18"/>
              <w:szCs w:val="18"/>
            </w:rPr>
            <w:delText>14</w:delText>
          </w:r>
        </w:del>
        <w:ins w:id="244" w:author="Author">
          <w:r>
            <w:rPr>
              <w:rFonts w:ascii="Myriad Pro" w:hAnsi="Myriad Pro"/>
              <w:sz w:val="18"/>
              <w:szCs w:val="18"/>
            </w:rPr>
            <w:t>2.1</w:t>
          </w:r>
        </w:ins>
        <w:r w:rsidRPr="003A3F3B">
          <w:rPr>
            <w:rFonts w:ascii="Myriad Pro" w:hAnsi="Myriad Pro"/>
            <w:sz w:val="18"/>
            <w:szCs w:val="18"/>
          </w:rPr>
          <w:t>)</w:t>
        </w:r>
        <w:r>
          <w:rPr>
            <w:rFonts w:ascii="Myriad Pro" w:hAnsi="Myriad Pro"/>
            <w:sz w:val="18"/>
            <w:szCs w:val="18"/>
          </w:rPr>
          <w:t xml:space="preserve">    © 2012 Excent Inc.</w:t>
        </w:r>
        <w:r w:rsidRPr="003A3F3B">
          <w:rPr>
            <w:rFonts w:ascii="Myriad Pro" w:hAnsi="Myriad Pro"/>
            <w:sz w:val="18"/>
            <w:szCs w:val="18"/>
          </w:rPr>
          <w:tab/>
          <w:t xml:space="preserve">Page | </w:t>
        </w:r>
        <w:r w:rsidRPr="003A3F3B">
          <w:rPr>
            <w:rFonts w:ascii="Myriad Pro" w:hAnsi="Myriad Pro"/>
            <w:sz w:val="18"/>
            <w:szCs w:val="18"/>
          </w:rPr>
          <w:fldChar w:fldCharType="begin"/>
        </w:r>
        <w:r w:rsidRPr="003A3F3B">
          <w:rPr>
            <w:rFonts w:ascii="Myriad Pro" w:hAnsi="Myriad Pro"/>
            <w:sz w:val="18"/>
            <w:szCs w:val="18"/>
          </w:rPr>
          <w:instrText xml:space="preserve"> PAGE   \* MERGEFORMAT </w:instrText>
        </w:r>
        <w:r w:rsidRPr="003A3F3B">
          <w:rPr>
            <w:rFonts w:ascii="Myriad Pro" w:hAnsi="Myriad Pro"/>
            <w:sz w:val="18"/>
            <w:szCs w:val="18"/>
          </w:rPr>
          <w:fldChar w:fldCharType="separate"/>
        </w:r>
        <w:r w:rsidR="00CC6E36">
          <w:rPr>
            <w:rFonts w:ascii="Myriad Pro" w:hAnsi="Myriad Pro"/>
            <w:noProof/>
            <w:sz w:val="18"/>
            <w:szCs w:val="18"/>
          </w:rPr>
          <w:t>12</w:t>
        </w:r>
        <w:r w:rsidRPr="003A3F3B">
          <w:rPr>
            <w:rFonts w:ascii="Myriad Pro" w:hAnsi="Myriad Pro"/>
            <w:noProof/>
            <w:sz w:val="18"/>
            <w:szCs w:val="18"/>
          </w:rPr>
          <w:fldChar w:fldCharType="end"/>
        </w:r>
        <w:r w:rsidRPr="003A3F3B">
          <w:rPr>
            <w:rFonts w:ascii="Myriad Pro" w:hAnsi="Myriad Pro"/>
            <w:sz w:val="18"/>
            <w:szCs w:val="1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8A5" w:rsidRDefault="00A658A5" w:rsidP="00C747B9">
      <w:r>
        <w:separator/>
      </w:r>
    </w:p>
  </w:footnote>
  <w:footnote w:type="continuationSeparator" w:id="0">
    <w:p w:rsidR="00A658A5" w:rsidRDefault="00A658A5" w:rsidP="00C74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A5" w:rsidRDefault="00A658A5">
    <w:pPr>
      <w:pStyle w:val="Header"/>
    </w:pPr>
    <w:r>
      <w:rPr>
        <w:noProof/>
      </w:rPr>
      <w:drawing>
        <wp:anchor distT="0" distB="0" distL="114300" distR="114300" simplePos="0" relativeHeight="251658240" behindDoc="1" locked="0" layoutInCell="1" allowOverlap="1" wp14:anchorId="5CCE41C0" wp14:editId="6FBD5649">
          <wp:simplePos x="0" y="0"/>
          <wp:positionH relativeFrom="column">
            <wp:posOffset>5370195</wp:posOffset>
          </wp:positionH>
          <wp:positionV relativeFrom="paragraph">
            <wp:posOffset>-218440</wp:posOffset>
          </wp:positionV>
          <wp:extent cx="1262380" cy="340995"/>
          <wp:effectExtent l="0" t="0" r="0" b="0"/>
          <wp:wrapTight wrapText="bothSides">
            <wp:wrapPolygon edited="0">
              <wp:start x="3911" y="0"/>
              <wp:lineTo x="0" y="8447"/>
              <wp:lineTo x="0" y="15687"/>
              <wp:lineTo x="652" y="20514"/>
              <wp:lineTo x="20209" y="20514"/>
              <wp:lineTo x="21187" y="14480"/>
              <wp:lineTo x="20535" y="3620"/>
              <wp:lineTo x="9127" y="0"/>
              <wp:lineTo x="391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nr_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380" cy="3409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3459"/>
    <w:multiLevelType w:val="hybridMultilevel"/>
    <w:tmpl w:val="4CAA6CDE"/>
    <w:lvl w:ilvl="0" w:tplc="04242D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D265331"/>
    <w:multiLevelType w:val="hybridMultilevel"/>
    <w:tmpl w:val="B420BE0A"/>
    <w:lvl w:ilvl="0" w:tplc="FE8282C8">
      <w:numFmt w:val="bullet"/>
      <w:lvlText w:val="-"/>
      <w:lvlJc w:val="left"/>
      <w:pPr>
        <w:ind w:left="720" w:hanging="360"/>
      </w:pPr>
      <w:rPr>
        <w:rFonts w:ascii="Myriad Pro" w:eastAsiaTheme="majorEastAsia" w:hAnsi="Myriad Pr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F1300"/>
    <w:multiLevelType w:val="hybridMultilevel"/>
    <w:tmpl w:val="4CF60B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FA7E19"/>
    <w:multiLevelType w:val="hybridMultilevel"/>
    <w:tmpl w:val="8E000D6E"/>
    <w:lvl w:ilvl="0" w:tplc="ECA6203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9DD56F4"/>
    <w:multiLevelType w:val="hybridMultilevel"/>
    <w:tmpl w:val="8256A8E0"/>
    <w:lvl w:ilvl="0" w:tplc="B4ACA8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removePersonalInformation/>
  <w:removeDateAndTime/>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B3E"/>
    <w:rsid w:val="00010EA7"/>
    <w:rsid w:val="000246FC"/>
    <w:rsid w:val="00025F01"/>
    <w:rsid w:val="0003062E"/>
    <w:rsid w:val="00030C1A"/>
    <w:rsid w:val="000455E9"/>
    <w:rsid w:val="00052967"/>
    <w:rsid w:val="00057665"/>
    <w:rsid w:val="000638E9"/>
    <w:rsid w:val="00065030"/>
    <w:rsid w:val="00066095"/>
    <w:rsid w:val="00067C78"/>
    <w:rsid w:val="00081639"/>
    <w:rsid w:val="00092919"/>
    <w:rsid w:val="000A35DD"/>
    <w:rsid w:val="000A39F0"/>
    <w:rsid w:val="000A4656"/>
    <w:rsid w:val="000B04B1"/>
    <w:rsid w:val="000B1D11"/>
    <w:rsid w:val="000B2A82"/>
    <w:rsid w:val="000C5D29"/>
    <w:rsid w:val="000C725B"/>
    <w:rsid w:val="000F032D"/>
    <w:rsid w:val="000F45BC"/>
    <w:rsid w:val="000F7CEA"/>
    <w:rsid w:val="00111392"/>
    <w:rsid w:val="00112227"/>
    <w:rsid w:val="00113B29"/>
    <w:rsid w:val="00131D96"/>
    <w:rsid w:val="0013444B"/>
    <w:rsid w:val="001359B9"/>
    <w:rsid w:val="00135AED"/>
    <w:rsid w:val="001550FB"/>
    <w:rsid w:val="00160821"/>
    <w:rsid w:val="00160828"/>
    <w:rsid w:val="00161EBC"/>
    <w:rsid w:val="001621E8"/>
    <w:rsid w:val="00165ABB"/>
    <w:rsid w:val="00167560"/>
    <w:rsid w:val="00181AE7"/>
    <w:rsid w:val="001828AA"/>
    <w:rsid w:val="001836A0"/>
    <w:rsid w:val="001915DD"/>
    <w:rsid w:val="00191B00"/>
    <w:rsid w:val="00193E7C"/>
    <w:rsid w:val="00195741"/>
    <w:rsid w:val="00195C6B"/>
    <w:rsid w:val="001A0D0E"/>
    <w:rsid w:val="001B38F2"/>
    <w:rsid w:val="001C0809"/>
    <w:rsid w:val="001D392B"/>
    <w:rsid w:val="001D7C88"/>
    <w:rsid w:val="001E615D"/>
    <w:rsid w:val="001F34F7"/>
    <w:rsid w:val="001F6ABF"/>
    <w:rsid w:val="002006AE"/>
    <w:rsid w:val="00202003"/>
    <w:rsid w:val="00203AC8"/>
    <w:rsid w:val="00213908"/>
    <w:rsid w:val="00216D48"/>
    <w:rsid w:val="002179F4"/>
    <w:rsid w:val="0022623F"/>
    <w:rsid w:val="0022753A"/>
    <w:rsid w:val="00233E46"/>
    <w:rsid w:val="002347A2"/>
    <w:rsid w:val="00236811"/>
    <w:rsid w:val="00236F0D"/>
    <w:rsid w:val="0023764C"/>
    <w:rsid w:val="002463DE"/>
    <w:rsid w:val="00250F9C"/>
    <w:rsid w:val="0025138B"/>
    <w:rsid w:val="002727A1"/>
    <w:rsid w:val="00275554"/>
    <w:rsid w:val="002770AB"/>
    <w:rsid w:val="0028586B"/>
    <w:rsid w:val="002872EF"/>
    <w:rsid w:val="002A0E5A"/>
    <w:rsid w:val="002B4F07"/>
    <w:rsid w:val="002C0386"/>
    <w:rsid w:val="002C1DBC"/>
    <w:rsid w:val="002C6807"/>
    <w:rsid w:val="002D1075"/>
    <w:rsid w:val="002D68EB"/>
    <w:rsid w:val="002D7483"/>
    <w:rsid w:val="002E5227"/>
    <w:rsid w:val="003117E7"/>
    <w:rsid w:val="00316E35"/>
    <w:rsid w:val="00325D4C"/>
    <w:rsid w:val="00333B1D"/>
    <w:rsid w:val="00335E84"/>
    <w:rsid w:val="00336120"/>
    <w:rsid w:val="003367A6"/>
    <w:rsid w:val="00341104"/>
    <w:rsid w:val="0034576C"/>
    <w:rsid w:val="00347548"/>
    <w:rsid w:val="00347CF7"/>
    <w:rsid w:val="00347FD1"/>
    <w:rsid w:val="00356B43"/>
    <w:rsid w:val="00366FDE"/>
    <w:rsid w:val="00373277"/>
    <w:rsid w:val="003743F7"/>
    <w:rsid w:val="00387BA3"/>
    <w:rsid w:val="003966AB"/>
    <w:rsid w:val="003A3F3B"/>
    <w:rsid w:val="003B47A3"/>
    <w:rsid w:val="003B5BB8"/>
    <w:rsid w:val="003B7155"/>
    <w:rsid w:val="003B754E"/>
    <w:rsid w:val="003D244D"/>
    <w:rsid w:val="003D3D13"/>
    <w:rsid w:val="003F1F12"/>
    <w:rsid w:val="003F2926"/>
    <w:rsid w:val="004012FB"/>
    <w:rsid w:val="00402105"/>
    <w:rsid w:val="0040385B"/>
    <w:rsid w:val="00407747"/>
    <w:rsid w:val="004247D7"/>
    <w:rsid w:val="00427C81"/>
    <w:rsid w:val="0043008C"/>
    <w:rsid w:val="004301A3"/>
    <w:rsid w:val="00431839"/>
    <w:rsid w:val="004442AD"/>
    <w:rsid w:val="00445272"/>
    <w:rsid w:val="004567E4"/>
    <w:rsid w:val="00460DD7"/>
    <w:rsid w:val="004610AC"/>
    <w:rsid w:val="00465433"/>
    <w:rsid w:val="0047084F"/>
    <w:rsid w:val="0047326E"/>
    <w:rsid w:val="004766EA"/>
    <w:rsid w:val="00477E2C"/>
    <w:rsid w:val="00491021"/>
    <w:rsid w:val="00492A6C"/>
    <w:rsid w:val="004B017C"/>
    <w:rsid w:val="004B0600"/>
    <w:rsid w:val="004C0254"/>
    <w:rsid w:val="004C3B21"/>
    <w:rsid w:val="004D36FC"/>
    <w:rsid w:val="004E3B64"/>
    <w:rsid w:val="004F421E"/>
    <w:rsid w:val="00505DAF"/>
    <w:rsid w:val="0051215B"/>
    <w:rsid w:val="00514E0C"/>
    <w:rsid w:val="00517C6B"/>
    <w:rsid w:val="0052198E"/>
    <w:rsid w:val="00524DEE"/>
    <w:rsid w:val="00525136"/>
    <w:rsid w:val="00532351"/>
    <w:rsid w:val="00552D34"/>
    <w:rsid w:val="00557009"/>
    <w:rsid w:val="00562C58"/>
    <w:rsid w:val="0056631F"/>
    <w:rsid w:val="00571CD2"/>
    <w:rsid w:val="005B0DEF"/>
    <w:rsid w:val="005B1D7D"/>
    <w:rsid w:val="005B6438"/>
    <w:rsid w:val="005C178F"/>
    <w:rsid w:val="005E7E51"/>
    <w:rsid w:val="005F3811"/>
    <w:rsid w:val="00607FF9"/>
    <w:rsid w:val="00620B43"/>
    <w:rsid w:val="0062452F"/>
    <w:rsid w:val="00632431"/>
    <w:rsid w:val="00633005"/>
    <w:rsid w:val="00633BC1"/>
    <w:rsid w:val="006417D5"/>
    <w:rsid w:val="00641A8C"/>
    <w:rsid w:val="00643AF5"/>
    <w:rsid w:val="006459BB"/>
    <w:rsid w:val="006624FB"/>
    <w:rsid w:val="0066770D"/>
    <w:rsid w:val="0067712F"/>
    <w:rsid w:val="00677A64"/>
    <w:rsid w:val="00677C9F"/>
    <w:rsid w:val="00687217"/>
    <w:rsid w:val="00693EA4"/>
    <w:rsid w:val="00694574"/>
    <w:rsid w:val="006A299D"/>
    <w:rsid w:val="006A4297"/>
    <w:rsid w:val="006A7ED9"/>
    <w:rsid w:val="006B420F"/>
    <w:rsid w:val="006B43F5"/>
    <w:rsid w:val="006C2EA8"/>
    <w:rsid w:val="006E3B55"/>
    <w:rsid w:val="006E7797"/>
    <w:rsid w:val="006F4E34"/>
    <w:rsid w:val="00706343"/>
    <w:rsid w:val="007110D3"/>
    <w:rsid w:val="00711871"/>
    <w:rsid w:val="00711FB1"/>
    <w:rsid w:val="00714454"/>
    <w:rsid w:val="00717262"/>
    <w:rsid w:val="00721E82"/>
    <w:rsid w:val="00722C1A"/>
    <w:rsid w:val="00723866"/>
    <w:rsid w:val="00727BC5"/>
    <w:rsid w:val="007320D7"/>
    <w:rsid w:val="00745E97"/>
    <w:rsid w:val="00747FA9"/>
    <w:rsid w:val="00754691"/>
    <w:rsid w:val="007606E0"/>
    <w:rsid w:val="00760BD4"/>
    <w:rsid w:val="00765709"/>
    <w:rsid w:val="0076686D"/>
    <w:rsid w:val="00770857"/>
    <w:rsid w:val="0077137F"/>
    <w:rsid w:val="00771DBD"/>
    <w:rsid w:val="00790743"/>
    <w:rsid w:val="00792726"/>
    <w:rsid w:val="00795A12"/>
    <w:rsid w:val="00796A2F"/>
    <w:rsid w:val="007A2D7C"/>
    <w:rsid w:val="007A395F"/>
    <w:rsid w:val="007B424F"/>
    <w:rsid w:val="007B556F"/>
    <w:rsid w:val="007B5F1E"/>
    <w:rsid w:val="007B70B6"/>
    <w:rsid w:val="007D25BD"/>
    <w:rsid w:val="007D3D31"/>
    <w:rsid w:val="007E2C11"/>
    <w:rsid w:val="007E4867"/>
    <w:rsid w:val="007E4CFF"/>
    <w:rsid w:val="00803A36"/>
    <w:rsid w:val="0080585F"/>
    <w:rsid w:val="00815765"/>
    <w:rsid w:val="00824403"/>
    <w:rsid w:val="00825182"/>
    <w:rsid w:val="008343FA"/>
    <w:rsid w:val="00837675"/>
    <w:rsid w:val="00837A47"/>
    <w:rsid w:val="0084030F"/>
    <w:rsid w:val="00840378"/>
    <w:rsid w:val="0085031E"/>
    <w:rsid w:val="00855E74"/>
    <w:rsid w:val="00866061"/>
    <w:rsid w:val="0087013F"/>
    <w:rsid w:val="00873E00"/>
    <w:rsid w:val="008759B3"/>
    <w:rsid w:val="00877F4C"/>
    <w:rsid w:val="00881782"/>
    <w:rsid w:val="0088495D"/>
    <w:rsid w:val="008A72F7"/>
    <w:rsid w:val="008B0C68"/>
    <w:rsid w:val="008B20D2"/>
    <w:rsid w:val="008B3439"/>
    <w:rsid w:val="008B35B2"/>
    <w:rsid w:val="008C58B7"/>
    <w:rsid w:val="008C6092"/>
    <w:rsid w:val="008D61AB"/>
    <w:rsid w:val="008D7252"/>
    <w:rsid w:val="008E10EA"/>
    <w:rsid w:val="008E32A6"/>
    <w:rsid w:val="008E610D"/>
    <w:rsid w:val="008E6AB6"/>
    <w:rsid w:val="00914AC9"/>
    <w:rsid w:val="00922B0B"/>
    <w:rsid w:val="00922BA6"/>
    <w:rsid w:val="0094334C"/>
    <w:rsid w:val="00952145"/>
    <w:rsid w:val="00954596"/>
    <w:rsid w:val="00960162"/>
    <w:rsid w:val="00965EEF"/>
    <w:rsid w:val="009721B2"/>
    <w:rsid w:val="00975E7B"/>
    <w:rsid w:val="00984657"/>
    <w:rsid w:val="00995705"/>
    <w:rsid w:val="009960E8"/>
    <w:rsid w:val="009A56FD"/>
    <w:rsid w:val="009A58FE"/>
    <w:rsid w:val="009C2194"/>
    <w:rsid w:val="009F4C73"/>
    <w:rsid w:val="00A0178C"/>
    <w:rsid w:val="00A07DD7"/>
    <w:rsid w:val="00A24FAF"/>
    <w:rsid w:val="00A44793"/>
    <w:rsid w:val="00A658A5"/>
    <w:rsid w:val="00A668DA"/>
    <w:rsid w:val="00A74DC5"/>
    <w:rsid w:val="00A8618E"/>
    <w:rsid w:val="00A94037"/>
    <w:rsid w:val="00AA1F02"/>
    <w:rsid w:val="00AA3B9E"/>
    <w:rsid w:val="00AB161C"/>
    <w:rsid w:val="00AC593B"/>
    <w:rsid w:val="00AC6C4B"/>
    <w:rsid w:val="00AC732A"/>
    <w:rsid w:val="00AD6C74"/>
    <w:rsid w:val="00AE4546"/>
    <w:rsid w:val="00AF0DFB"/>
    <w:rsid w:val="00AF1D3B"/>
    <w:rsid w:val="00AF24CC"/>
    <w:rsid w:val="00AF4291"/>
    <w:rsid w:val="00AF4E9D"/>
    <w:rsid w:val="00AF5D7E"/>
    <w:rsid w:val="00B14129"/>
    <w:rsid w:val="00B21E3C"/>
    <w:rsid w:val="00B23779"/>
    <w:rsid w:val="00B27B13"/>
    <w:rsid w:val="00B403C1"/>
    <w:rsid w:val="00B514EA"/>
    <w:rsid w:val="00B564C5"/>
    <w:rsid w:val="00B6087E"/>
    <w:rsid w:val="00B71455"/>
    <w:rsid w:val="00B80FB3"/>
    <w:rsid w:val="00B830E5"/>
    <w:rsid w:val="00B83BC6"/>
    <w:rsid w:val="00B87ADF"/>
    <w:rsid w:val="00BC418D"/>
    <w:rsid w:val="00BC585F"/>
    <w:rsid w:val="00BD29A5"/>
    <w:rsid w:val="00BD34B4"/>
    <w:rsid w:val="00BD3C76"/>
    <w:rsid w:val="00BD45D3"/>
    <w:rsid w:val="00BD4CD3"/>
    <w:rsid w:val="00BD4CE9"/>
    <w:rsid w:val="00BE0167"/>
    <w:rsid w:val="00BE589E"/>
    <w:rsid w:val="00BF17EB"/>
    <w:rsid w:val="00C03DF7"/>
    <w:rsid w:val="00C03EC1"/>
    <w:rsid w:val="00C1165D"/>
    <w:rsid w:val="00C1429E"/>
    <w:rsid w:val="00C16ABD"/>
    <w:rsid w:val="00C16B23"/>
    <w:rsid w:val="00C25410"/>
    <w:rsid w:val="00C265B2"/>
    <w:rsid w:val="00C267FD"/>
    <w:rsid w:val="00C346B4"/>
    <w:rsid w:val="00C4615B"/>
    <w:rsid w:val="00C56724"/>
    <w:rsid w:val="00C60BB5"/>
    <w:rsid w:val="00C659B1"/>
    <w:rsid w:val="00C747B9"/>
    <w:rsid w:val="00C767C3"/>
    <w:rsid w:val="00C92FCD"/>
    <w:rsid w:val="00CA27F1"/>
    <w:rsid w:val="00CC11C9"/>
    <w:rsid w:val="00CC24D0"/>
    <w:rsid w:val="00CC3160"/>
    <w:rsid w:val="00CC6E36"/>
    <w:rsid w:val="00CD0B7C"/>
    <w:rsid w:val="00CD0E1C"/>
    <w:rsid w:val="00CD4D1E"/>
    <w:rsid w:val="00CF5608"/>
    <w:rsid w:val="00D007AB"/>
    <w:rsid w:val="00D01BFF"/>
    <w:rsid w:val="00D05B3E"/>
    <w:rsid w:val="00D06A78"/>
    <w:rsid w:val="00D24932"/>
    <w:rsid w:val="00D358B3"/>
    <w:rsid w:val="00D4086E"/>
    <w:rsid w:val="00D51272"/>
    <w:rsid w:val="00D6452B"/>
    <w:rsid w:val="00D81782"/>
    <w:rsid w:val="00D83868"/>
    <w:rsid w:val="00D84DDC"/>
    <w:rsid w:val="00D8781E"/>
    <w:rsid w:val="00D93FF1"/>
    <w:rsid w:val="00D97EEA"/>
    <w:rsid w:val="00DA6396"/>
    <w:rsid w:val="00DB024E"/>
    <w:rsid w:val="00DC4B37"/>
    <w:rsid w:val="00DD3BA5"/>
    <w:rsid w:val="00DD4A0B"/>
    <w:rsid w:val="00DE03D2"/>
    <w:rsid w:val="00E00C65"/>
    <w:rsid w:val="00E04DF3"/>
    <w:rsid w:val="00E070FB"/>
    <w:rsid w:val="00E12C92"/>
    <w:rsid w:val="00E1366B"/>
    <w:rsid w:val="00E17E70"/>
    <w:rsid w:val="00E208D2"/>
    <w:rsid w:val="00E3151D"/>
    <w:rsid w:val="00E328EE"/>
    <w:rsid w:val="00E44C7A"/>
    <w:rsid w:val="00E47933"/>
    <w:rsid w:val="00E5303C"/>
    <w:rsid w:val="00E64C1B"/>
    <w:rsid w:val="00E9010F"/>
    <w:rsid w:val="00E95270"/>
    <w:rsid w:val="00E96AF9"/>
    <w:rsid w:val="00EA255F"/>
    <w:rsid w:val="00EB2B1F"/>
    <w:rsid w:val="00EB32C4"/>
    <w:rsid w:val="00EB7942"/>
    <w:rsid w:val="00EC3974"/>
    <w:rsid w:val="00ED217E"/>
    <w:rsid w:val="00ED4952"/>
    <w:rsid w:val="00ED4D94"/>
    <w:rsid w:val="00ED5E15"/>
    <w:rsid w:val="00ED5F9D"/>
    <w:rsid w:val="00EE3C08"/>
    <w:rsid w:val="00EE5336"/>
    <w:rsid w:val="00EF0760"/>
    <w:rsid w:val="00EF09AE"/>
    <w:rsid w:val="00EF4D98"/>
    <w:rsid w:val="00F067E1"/>
    <w:rsid w:val="00F10657"/>
    <w:rsid w:val="00F23BDE"/>
    <w:rsid w:val="00F323C2"/>
    <w:rsid w:val="00F41B00"/>
    <w:rsid w:val="00F41F4D"/>
    <w:rsid w:val="00F55530"/>
    <w:rsid w:val="00F646C3"/>
    <w:rsid w:val="00F66D74"/>
    <w:rsid w:val="00F703BD"/>
    <w:rsid w:val="00F84678"/>
    <w:rsid w:val="00F8621B"/>
    <w:rsid w:val="00F92413"/>
    <w:rsid w:val="00FA0DAB"/>
    <w:rsid w:val="00FA0E2C"/>
    <w:rsid w:val="00FD0003"/>
    <w:rsid w:val="00FD54A8"/>
    <w:rsid w:val="00FD639E"/>
    <w:rsid w:val="00FD6463"/>
    <w:rsid w:val="00FE05DE"/>
    <w:rsid w:val="00FE7084"/>
    <w:rsid w:val="00FF4BAA"/>
    <w:rsid w:val="00FF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E"/>
    <w:pPr>
      <w:spacing w:after="0" w:line="240" w:lineRule="auto"/>
    </w:pPr>
    <w:rPr>
      <w:rFonts w:ascii="Calibri" w:hAnsi="Calibri" w:cs="Calibri"/>
    </w:rPr>
  </w:style>
  <w:style w:type="paragraph" w:styleId="Heading1">
    <w:name w:val="heading 1"/>
    <w:basedOn w:val="Title"/>
    <w:next w:val="Normal"/>
    <w:link w:val="Heading1Char"/>
    <w:uiPriority w:val="9"/>
    <w:qFormat/>
    <w:rsid w:val="00E64C1B"/>
    <w:pPr>
      <w:outlineLvl w:val="0"/>
    </w:pPr>
    <w:rPr>
      <w:rFonts w:ascii="Myriad Pro" w:hAnsi="Myriad Pro"/>
    </w:rPr>
  </w:style>
  <w:style w:type="paragraph" w:styleId="Heading2">
    <w:name w:val="heading 2"/>
    <w:basedOn w:val="Normal"/>
    <w:next w:val="Normal"/>
    <w:link w:val="Heading2Char"/>
    <w:uiPriority w:val="9"/>
    <w:unhideWhenUsed/>
    <w:qFormat/>
    <w:rsid w:val="00C461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3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3E"/>
    <w:pPr>
      <w:ind w:left="720"/>
    </w:pPr>
  </w:style>
  <w:style w:type="character" w:customStyle="1" w:styleId="Heading1Char">
    <w:name w:val="Heading 1 Char"/>
    <w:basedOn w:val="DefaultParagraphFont"/>
    <w:link w:val="Heading1"/>
    <w:uiPriority w:val="9"/>
    <w:rsid w:val="00E64C1B"/>
    <w:rPr>
      <w:rFonts w:ascii="Myriad Pro" w:eastAsiaTheme="majorEastAsia" w:hAnsi="Myriad Pro" w:cstheme="majorBidi"/>
      <w:color w:val="17365D" w:themeColor="text2" w:themeShade="BF"/>
      <w:spacing w:val="5"/>
      <w:kern w:val="28"/>
      <w:sz w:val="52"/>
      <w:szCs w:val="52"/>
    </w:rPr>
  </w:style>
  <w:style w:type="paragraph" w:styleId="Title">
    <w:name w:val="Title"/>
    <w:basedOn w:val="Normal"/>
    <w:next w:val="Normal"/>
    <w:link w:val="TitleChar"/>
    <w:uiPriority w:val="10"/>
    <w:qFormat/>
    <w:rsid w:val="00D05B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B3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E4C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4C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4615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47B9"/>
    <w:pPr>
      <w:tabs>
        <w:tab w:val="center" w:pos="4680"/>
        <w:tab w:val="right" w:pos="9360"/>
      </w:tabs>
    </w:pPr>
  </w:style>
  <w:style w:type="character" w:customStyle="1" w:styleId="HeaderChar">
    <w:name w:val="Header Char"/>
    <w:basedOn w:val="DefaultParagraphFont"/>
    <w:link w:val="Header"/>
    <w:uiPriority w:val="99"/>
    <w:rsid w:val="00C747B9"/>
    <w:rPr>
      <w:rFonts w:ascii="Calibri" w:hAnsi="Calibri" w:cs="Calibri"/>
    </w:rPr>
  </w:style>
  <w:style w:type="paragraph" w:styleId="Footer">
    <w:name w:val="footer"/>
    <w:basedOn w:val="Normal"/>
    <w:link w:val="FooterChar"/>
    <w:uiPriority w:val="99"/>
    <w:unhideWhenUsed/>
    <w:rsid w:val="00C747B9"/>
    <w:pPr>
      <w:tabs>
        <w:tab w:val="center" w:pos="4680"/>
        <w:tab w:val="right" w:pos="9360"/>
      </w:tabs>
    </w:pPr>
  </w:style>
  <w:style w:type="character" w:customStyle="1" w:styleId="FooterChar">
    <w:name w:val="Footer Char"/>
    <w:basedOn w:val="DefaultParagraphFont"/>
    <w:link w:val="Footer"/>
    <w:uiPriority w:val="99"/>
    <w:rsid w:val="00C747B9"/>
    <w:rPr>
      <w:rFonts w:ascii="Calibri" w:hAnsi="Calibri" w:cs="Calibri"/>
    </w:rPr>
  </w:style>
  <w:style w:type="table" w:customStyle="1" w:styleId="LightList-Accent12">
    <w:name w:val="Light List - Accent 12"/>
    <w:basedOn w:val="TableNormal"/>
    <w:uiPriority w:val="61"/>
    <w:rsid w:val="00AF0D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A3F3B"/>
    <w:rPr>
      <w:rFonts w:ascii="Tahoma" w:hAnsi="Tahoma" w:cs="Tahoma"/>
      <w:sz w:val="16"/>
      <w:szCs w:val="16"/>
    </w:rPr>
  </w:style>
  <w:style w:type="character" w:customStyle="1" w:styleId="BalloonTextChar">
    <w:name w:val="Balloon Text Char"/>
    <w:basedOn w:val="DefaultParagraphFont"/>
    <w:link w:val="BalloonText"/>
    <w:uiPriority w:val="99"/>
    <w:semiHidden/>
    <w:rsid w:val="003A3F3B"/>
    <w:rPr>
      <w:rFonts w:ascii="Tahoma" w:hAnsi="Tahoma" w:cs="Tahoma"/>
      <w:sz w:val="16"/>
      <w:szCs w:val="16"/>
    </w:rPr>
  </w:style>
  <w:style w:type="table" w:styleId="LightShading-Accent3">
    <w:name w:val="Light Shading Accent 3"/>
    <w:basedOn w:val="TableNormal"/>
    <w:uiPriority w:val="60"/>
    <w:rsid w:val="00131D9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343F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73277"/>
    <w:rPr>
      <w:sz w:val="16"/>
      <w:szCs w:val="16"/>
    </w:rPr>
  </w:style>
  <w:style w:type="paragraph" w:styleId="CommentText">
    <w:name w:val="annotation text"/>
    <w:basedOn w:val="Normal"/>
    <w:link w:val="CommentTextChar"/>
    <w:uiPriority w:val="99"/>
    <w:semiHidden/>
    <w:unhideWhenUsed/>
    <w:rsid w:val="00373277"/>
    <w:rPr>
      <w:sz w:val="20"/>
      <w:szCs w:val="20"/>
    </w:rPr>
  </w:style>
  <w:style w:type="character" w:customStyle="1" w:styleId="CommentTextChar">
    <w:name w:val="Comment Text Char"/>
    <w:basedOn w:val="DefaultParagraphFont"/>
    <w:link w:val="CommentText"/>
    <w:uiPriority w:val="99"/>
    <w:semiHidden/>
    <w:rsid w:val="0037327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73277"/>
    <w:rPr>
      <w:b/>
      <w:bCs/>
    </w:rPr>
  </w:style>
  <w:style w:type="character" w:customStyle="1" w:styleId="CommentSubjectChar">
    <w:name w:val="Comment Subject Char"/>
    <w:basedOn w:val="CommentTextChar"/>
    <w:link w:val="CommentSubject"/>
    <w:uiPriority w:val="99"/>
    <w:semiHidden/>
    <w:rsid w:val="00373277"/>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E"/>
    <w:pPr>
      <w:spacing w:after="0" w:line="240" w:lineRule="auto"/>
    </w:pPr>
    <w:rPr>
      <w:rFonts w:ascii="Calibri" w:hAnsi="Calibri" w:cs="Calibri"/>
    </w:rPr>
  </w:style>
  <w:style w:type="paragraph" w:styleId="Heading1">
    <w:name w:val="heading 1"/>
    <w:basedOn w:val="Title"/>
    <w:next w:val="Normal"/>
    <w:link w:val="Heading1Char"/>
    <w:uiPriority w:val="9"/>
    <w:qFormat/>
    <w:rsid w:val="00E64C1B"/>
    <w:pPr>
      <w:outlineLvl w:val="0"/>
    </w:pPr>
    <w:rPr>
      <w:rFonts w:ascii="Myriad Pro" w:hAnsi="Myriad Pro"/>
    </w:rPr>
  </w:style>
  <w:style w:type="paragraph" w:styleId="Heading2">
    <w:name w:val="heading 2"/>
    <w:basedOn w:val="Normal"/>
    <w:next w:val="Normal"/>
    <w:link w:val="Heading2Char"/>
    <w:uiPriority w:val="9"/>
    <w:unhideWhenUsed/>
    <w:qFormat/>
    <w:rsid w:val="00C461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3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3E"/>
    <w:pPr>
      <w:ind w:left="720"/>
    </w:pPr>
  </w:style>
  <w:style w:type="character" w:customStyle="1" w:styleId="Heading1Char">
    <w:name w:val="Heading 1 Char"/>
    <w:basedOn w:val="DefaultParagraphFont"/>
    <w:link w:val="Heading1"/>
    <w:uiPriority w:val="9"/>
    <w:rsid w:val="00E64C1B"/>
    <w:rPr>
      <w:rFonts w:ascii="Myriad Pro" w:eastAsiaTheme="majorEastAsia" w:hAnsi="Myriad Pro" w:cstheme="majorBidi"/>
      <w:color w:val="17365D" w:themeColor="text2" w:themeShade="BF"/>
      <w:spacing w:val="5"/>
      <w:kern w:val="28"/>
      <w:sz w:val="52"/>
      <w:szCs w:val="52"/>
    </w:rPr>
  </w:style>
  <w:style w:type="paragraph" w:styleId="Title">
    <w:name w:val="Title"/>
    <w:basedOn w:val="Normal"/>
    <w:next w:val="Normal"/>
    <w:link w:val="TitleChar"/>
    <w:uiPriority w:val="10"/>
    <w:qFormat/>
    <w:rsid w:val="00D05B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B3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E4C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4C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4615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47B9"/>
    <w:pPr>
      <w:tabs>
        <w:tab w:val="center" w:pos="4680"/>
        <w:tab w:val="right" w:pos="9360"/>
      </w:tabs>
    </w:pPr>
  </w:style>
  <w:style w:type="character" w:customStyle="1" w:styleId="HeaderChar">
    <w:name w:val="Header Char"/>
    <w:basedOn w:val="DefaultParagraphFont"/>
    <w:link w:val="Header"/>
    <w:uiPriority w:val="99"/>
    <w:rsid w:val="00C747B9"/>
    <w:rPr>
      <w:rFonts w:ascii="Calibri" w:hAnsi="Calibri" w:cs="Calibri"/>
    </w:rPr>
  </w:style>
  <w:style w:type="paragraph" w:styleId="Footer">
    <w:name w:val="footer"/>
    <w:basedOn w:val="Normal"/>
    <w:link w:val="FooterChar"/>
    <w:uiPriority w:val="99"/>
    <w:unhideWhenUsed/>
    <w:rsid w:val="00C747B9"/>
    <w:pPr>
      <w:tabs>
        <w:tab w:val="center" w:pos="4680"/>
        <w:tab w:val="right" w:pos="9360"/>
      </w:tabs>
    </w:pPr>
  </w:style>
  <w:style w:type="character" w:customStyle="1" w:styleId="FooterChar">
    <w:name w:val="Footer Char"/>
    <w:basedOn w:val="DefaultParagraphFont"/>
    <w:link w:val="Footer"/>
    <w:uiPriority w:val="99"/>
    <w:rsid w:val="00C747B9"/>
    <w:rPr>
      <w:rFonts w:ascii="Calibri" w:hAnsi="Calibri" w:cs="Calibri"/>
    </w:rPr>
  </w:style>
  <w:style w:type="table" w:customStyle="1" w:styleId="LightList-Accent12">
    <w:name w:val="Light List - Accent 12"/>
    <w:basedOn w:val="TableNormal"/>
    <w:uiPriority w:val="61"/>
    <w:rsid w:val="00AF0D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A3F3B"/>
    <w:rPr>
      <w:rFonts w:ascii="Tahoma" w:hAnsi="Tahoma" w:cs="Tahoma"/>
      <w:sz w:val="16"/>
      <w:szCs w:val="16"/>
    </w:rPr>
  </w:style>
  <w:style w:type="character" w:customStyle="1" w:styleId="BalloonTextChar">
    <w:name w:val="Balloon Text Char"/>
    <w:basedOn w:val="DefaultParagraphFont"/>
    <w:link w:val="BalloonText"/>
    <w:uiPriority w:val="99"/>
    <w:semiHidden/>
    <w:rsid w:val="003A3F3B"/>
    <w:rPr>
      <w:rFonts w:ascii="Tahoma" w:hAnsi="Tahoma" w:cs="Tahoma"/>
      <w:sz w:val="16"/>
      <w:szCs w:val="16"/>
    </w:rPr>
  </w:style>
  <w:style w:type="table" w:styleId="LightShading-Accent3">
    <w:name w:val="Light Shading Accent 3"/>
    <w:basedOn w:val="TableNormal"/>
    <w:uiPriority w:val="60"/>
    <w:rsid w:val="00131D9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343F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73277"/>
    <w:rPr>
      <w:sz w:val="16"/>
      <w:szCs w:val="16"/>
    </w:rPr>
  </w:style>
  <w:style w:type="paragraph" w:styleId="CommentText">
    <w:name w:val="annotation text"/>
    <w:basedOn w:val="Normal"/>
    <w:link w:val="CommentTextChar"/>
    <w:uiPriority w:val="99"/>
    <w:semiHidden/>
    <w:unhideWhenUsed/>
    <w:rsid w:val="00373277"/>
    <w:rPr>
      <w:sz w:val="20"/>
      <w:szCs w:val="20"/>
    </w:rPr>
  </w:style>
  <w:style w:type="character" w:customStyle="1" w:styleId="CommentTextChar">
    <w:name w:val="Comment Text Char"/>
    <w:basedOn w:val="DefaultParagraphFont"/>
    <w:link w:val="CommentText"/>
    <w:uiPriority w:val="99"/>
    <w:semiHidden/>
    <w:rsid w:val="0037327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73277"/>
    <w:rPr>
      <w:b/>
      <w:bCs/>
    </w:rPr>
  </w:style>
  <w:style w:type="character" w:customStyle="1" w:styleId="CommentSubjectChar">
    <w:name w:val="Comment Subject Char"/>
    <w:basedOn w:val="CommentTextChar"/>
    <w:link w:val="CommentSubject"/>
    <w:uiPriority w:val="99"/>
    <w:semiHidden/>
    <w:rsid w:val="00373277"/>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0162">
      <w:bodyDiv w:val="1"/>
      <w:marLeft w:val="0"/>
      <w:marRight w:val="0"/>
      <w:marTop w:val="0"/>
      <w:marBottom w:val="0"/>
      <w:divBdr>
        <w:top w:val="none" w:sz="0" w:space="0" w:color="auto"/>
        <w:left w:val="none" w:sz="0" w:space="0" w:color="auto"/>
        <w:bottom w:val="none" w:sz="0" w:space="0" w:color="auto"/>
        <w:right w:val="none" w:sz="0" w:space="0" w:color="auto"/>
      </w:divBdr>
    </w:div>
    <w:div w:id="231358104">
      <w:bodyDiv w:val="1"/>
      <w:marLeft w:val="0"/>
      <w:marRight w:val="0"/>
      <w:marTop w:val="0"/>
      <w:marBottom w:val="0"/>
      <w:divBdr>
        <w:top w:val="none" w:sz="0" w:space="0" w:color="auto"/>
        <w:left w:val="none" w:sz="0" w:space="0" w:color="auto"/>
        <w:bottom w:val="none" w:sz="0" w:space="0" w:color="auto"/>
        <w:right w:val="none" w:sz="0" w:space="0" w:color="auto"/>
      </w:divBdr>
    </w:div>
    <w:div w:id="321350984">
      <w:bodyDiv w:val="1"/>
      <w:marLeft w:val="0"/>
      <w:marRight w:val="0"/>
      <w:marTop w:val="0"/>
      <w:marBottom w:val="0"/>
      <w:divBdr>
        <w:top w:val="none" w:sz="0" w:space="0" w:color="auto"/>
        <w:left w:val="none" w:sz="0" w:space="0" w:color="auto"/>
        <w:bottom w:val="none" w:sz="0" w:space="0" w:color="auto"/>
        <w:right w:val="none" w:sz="0" w:space="0" w:color="auto"/>
      </w:divBdr>
    </w:div>
    <w:div w:id="330107524">
      <w:bodyDiv w:val="1"/>
      <w:marLeft w:val="0"/>
      <w:marRight w:val="0"/>
      <w:marTop w:val="0"/>
      <w:marBottom w:val="0"/>
      <w:divBdr>
        <w:top w:val="none" w:sz="0" w:space="0" w:color="auto"/>
        <w:left w:val="none" w:sz="0" w:space="0" w:color="auto"/>
        <w:bottom w:val="none" w:sz="0" w:space="0" w:color="auto"/>
        <w:right w:val="none" w:sz="0" w:space="0" w:color="auto"/>
      </w:divBdr>
    </w:div>
    <w:div w:id="404762899">
      <w:bodyDiv w:val="1"/>
      <w:marLeft w:val="0"/>
      <w:marRight w:val="0"/>
      <w:marTop w:val="0"/>
      <w:marBottom w:val="0"/>
      <w:divBdr>
        <w:top w:val="none" w:sz="0" w:space="0" w:color="auto"/>
        <w:left w:val="none" w:sz="0" w:space="0" w:color="auto"/>
        <w:bottom w:val="none" w:sz="0" w:space="0" w:color="auto"/>
        <w:right w:val="none" w:sz="0" w:space="0" w:color="auto"/>
      </w:divBdr>
    </w:div>
    <w:div w:id="473066505">
      <w:bodyDiv w:val="1"/>
      <w:marLeft w:val="0"/>
      <w:marRight w:val="0"/>
      <w:marTop w:val="0"/>
      <w:marBottom w:val="0"/>
      <w:divBdr>
        <w:top w:val="none" w:sz="0" w:space="0" w:color="auto"/>
        <w:left w:val="none" w:sz="0" w:space="0" w:color="auto"/>
        <w:bottom w:val="none" w:sz="0" w:space="0" w:color="auto"/>
        <w:right w:val="none" w:sz="0" w:space="0" w:color="auto"/>
      </w:divBdr>
    </w:div>
    <w:div w:id="669330970">
      <w:bodyDiv w:val="1"/>
      <w:marLeft w:val="0"/>
      <w:marRight w:val="0"/>
      <w:marTop w:val="0"/>
      <w:marBottom w:val="0"/>
      <w:divBdr>
        <w:top w:val="none" w:sz="0" w:space="0" w:color="auto"/>
        <w:left w:val="none" w:sz="0" w:space="0" w:color="auto"/>
        <w:bottom w:val="none" w:sz="0" w:space="0" w:color="auto"/>
        <w:right w:val="none" w:sz="0" w:space="0" w:color="auto"/>
      </w:divBdr>
    </w:div>
    <w:div w:id="750738130">
      <w:bodyDiv w:val="1"/>
      <w:marLeft w:val="0"/>
      <w:marRight w:val="0"/>
      <w:marTop w:val="0"/>
      <w:marBottom w:val="0"/>
      <w:divBdr>
        <w:top w:val="none" w:sz="0" w:space="0" w:color="auto"/>
        <w:left w:val="none" w:sz="0" w:space="0" w:color="auto"/>
        <w:bottom w:val="none" w:sz="0" w:space="0" w:color="auto"/>
        <w:right w:val="none" w:sz="0" w:space="0" w:color="auto"/>
      </w:divBdr>
    </w:div>
    <w:div w:id="766655794">
      <w:bodyDiv w:val="1"/>
      <w:marLeft w:val="0"/>
      <w:marRight w:val="0"/>
      <w:marTop w:val="0"/>
      <w:marBottom w:val="0"/>
      <w:divBdr>
        <w:top w:val="none" w:sz="0" w:space="0" w:color="auto"/>
        <w:left w:val="none" w:sz="0" w:space="0" w:color="auto"/>
        <w:bottom w:val="none" w:sz="0" w:space="0" w:color="auto"/>
        <w:right w:val="none" w:sz="0" w:space="0" w:color="auto"/>
      </w:divBdr>
    </w:div>
    <w:div w:id="840123682">
      <w:bodyDiv w:val="1"/>
      <w:marLeft w:val="0"/>
      <w:marRight w:val="0"/>
      <w:marTop w:val="0"/>
      <w:marBottom w:val="0"/>
      <w:divBdr>
        <w:top w:val="none" w:sz="0" w:space="0" w:color="auto"/>
        <w:left w:val="none" w:sz="0" w:space="0" w:color="auto"/>
        <w:bottom w:val="none" w:sz="0" w:space="0" w:color="auto"/>
        <w:right w:val="none" w:sz="0" w:space="0" w:color="auto"/>
      </w:divBdr>
    </w:div>
    <w:div w:id="991181421">
      <w:bodyDiv w:val="1"/>
      <w:marLeft w:val="0"/>
      <w:marRight w:val="0"/>
      <w:marTop w:val="0"/>
      <w:marBottom w:val="0"/>
      <w:divBdr>
        <w:top w:val="none" w:sz="0" w:space="0" w:color="auto"/>
        <w:left w:val="none" w:sz="0" w:space="0" w:color="auto"/>
        <w:bottom w:val="none" w:sz="0" w:space="0" w:color="auto"/>
        <w:right w:val="none" w:sz="0" w:space="0" w:color="auto"/>
      </w:divBdr>
    </w:div>
    <w:div w:id="1038436536">
      <w:bodyDiv w:val="1"/>
      <w:marLeft w:val="0"/>
      <w:marRight w:val="0"/>
      <w:marTop w:val="0"/>
      <w:marBottom w:val="0"/>
      <w:divBdr>
        <w:top w:val="none" w:sz="0" w:space="0" w:color="auto"/>
        <w:left w:val="none" w:sz="0" w:space="0" w:color="auto"/>
        <w:bottom w:val="none" w:sz="0" w:space="0" w:color="auto"/>
        <w:right w:val="none" w:sz="0" w:space="0" w:color="auto"/>
      </w:divBdr>
    </w:div>
    <w:div w:id="1084573015">
      <w:bodyDiv w:val="1"/>
      <w:marLeft w:val="0"/>
      <w:marRight w:val="0"/>
      <w:marTop w:val="0"/>
      <w:marBottom w:val="0"/>
      <w:divBdr>
        <w:top w:val="none" w:sz="0" w:space="0" w:color="auto"/>
        <w:left w:val="none" w:sz="0" w:space="0" w:color="auto"/>
        <w:bottom w:val="none" w:sz="0" w:space="0" w:color="auto"/>
        <w:right w:val="none" w:sz="0" w:space="0" w:color="auto"/>
      </w:divBdr>
    </w:div>
    <w:div w:id="1373962794">
      <w:bodyDiv w:val="1"/>
      <w:marLeft w:val="0"/>
      <w:marRight w:val="0"/>
      <w:marTop w:val="0"/>
      <w:marBottom w:val="0"/>
      <w:divBdr>
        <w:top w:val="none" w:sz="0" w:space="0" w:color="auto"/>
        <w:left w:val="none" w:sz="0" w:space="0" w:color="auto"/>
        <w:bottom w:val="none" w:sz="0" w:space="0" w:color="auto"/>
        <w:right w:val="none" w:sz="0" w:space="0" w:color="auto"/>
      </w:divBdr>
    </w:div>
    <w:div w:id="1501773631">
      <w:bodyDiv w:val="1"/>
      <w:marLeft w:val="0"/>
      <w:marRight w:val="0"/>
      <w:marTop w:val="0"/>
      <w:marBottom w:val="0"/>
      <w:divBdr>
        <w:top w:val="none" w:sz="0" w:space="0" w:color="auto"/>
        <w:left w:val="none" w:sz="0" w:space="0" w:color="auto"/>
        <w:bottom w:val="none" w:sz="0" w:space="0" w:color="auto"/>
        <w:right w:val="none" w:sz="0" w:space="0" w:color="auto"/>
      </w:divBdr>
    </w:div>
    <w:div w:id="1553495465">
      <w:bodyDiv w:val="1"/>
      <w:marLeft w:val="0"/>
      <w:marRight w:val="0"/>
      <w:marTop w:val="0"/>
      <w:marBottom w:val="0"/>
      <w:divBdr>
        <w:top w:val="none" w:sz="0" w:space="0" w:color="auto"/>
        <w:left w:val="none" w:sz="0" w:space="0" w:color="auto"/>
        <w:bottom w:val="none" w:sz="0" w:space="0" w:color="auto"/>
        <w:right w:val="none" w:sz="0" w:space="0" w:color="auto"/>
      </w:divBdr>
    </w:div>
    <w:div w:id="1926256986">
      <w:bodyDiv w:val="1"/>
      <w:marLeft w:val="0"/>
      <w:marRight w:val="0"/>
      <w:marTop w:val="0"/>
      <w:marBottom w:val="0"/>
      <w:divBdr>
        <w:top w:val="none" w:sz="0" w:space="0" w:color="auto"/>
        <w:left w:val="none" w:sz="0" w:space="0" w:color="auto"/>
        <w:bottom w:val="none" w:sz="0" w:space="0" w:color="auto"/>
        <w:right w:val="none" w:sz="0" w:space="0" w:color="auto"/>
      </w:divBdr>
    </w:div>
    <w:div w:id="1956669804">
      <w:bodyDiv w:val="1"/>
      <w:marLeft w:val="0"/>
      <w:marRight w:val="0"/>
      <w:marTop w:val="0"/>
      <w:marBottom w:val="0"/>
      <w:divBdr>
        <w:top w:val="none" w:sz="0" w:space="0" w:color="auto"/>
        <w:left w:val="none" w:sz="0" w:space="0" w:color="auto"/>
        <w:bottom w:val="none" w:sz="0" w:space="0" w:color="auto"/>
        <w:right w:val="none" w:sz="0" w:space="0" w:color="auto"/>
      </w:divBdr>
    </w:div>
    <w:div w:id="2079741877">
      <w:bodyDiv w:val="1"/>
      <w:marLeft w:val="0"/>
      <w:marRight w:val="0"/>
      <w:marTop w:val="0"/>
      <w:marBottom w:val="0"/>
      <w:divBdr>
        <w:top w:val="none" w:sz="0" w:space="0" w:color="auto"/>
        <w:left w:val="none" w:sz="0" w:space="0" w:color="auto"/>
        <w:bottom w:val="none" w:sz="0" w:space="0" w:color="auto"/>
        <w:right w:val="none" w:sz="0" w:space="0" w:color="auto"/>
      </w:divBdr>
    </w:div>
    <w:div w:id="209119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Myriad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84028-F6AF-4A57-93B4-53692B9F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2012-05-14T17:05:00Z</dcterms:created>
  <dcterms:modified xsi:type="dcterms:W3CDTF">2012-05-14T17:25:00Z</dcterms:modified>
</cp:coreProperties>
</file>